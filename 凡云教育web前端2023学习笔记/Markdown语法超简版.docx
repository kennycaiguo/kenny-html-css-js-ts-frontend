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36" w:rsidRPr="00CE2336" w:rsidRDefault="00CE2336" w:rsidP="00CE2336">
      <w:pPr>
        <w:widowControl/>
        <w:shd w:val="clear" w:color="auto" w:fill="F9F9F9"/>
        <w:spacing w:before="480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Markdown</w:t>
      </w:r>
      <w:r w:rsidRPr="00CE23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语法大全</w:t>
      </w:r>
      <w:r w:rsidRPr="00CE23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(</w:t>
      </w:r>
      <w:r w:rsidRPr="00CE23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超级版</w:t>
      </w:r>
      <w:r w:rsidRPr="00CE23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)</w:t>
      </w:r>
    </w:p>
    <w:p w:rsidR="00CE2336" w:rsidRPr="00CE2336" w:rsidRDefault="00CE2336" w:rsidP="00CE2336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CE2336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矩形 47" descr="https://upload-images.jianshu.io/upload_images/1496626-851332d4c4ebc3d8.png?imageMogr2/auto-orient/strip|imageView2/2/w/4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C0DC6" id="矩形 47" o:spid="_x0000_s1026" alt="https://upload-images.jianshu.io/upload_images/1496626-851332d4c4ebc3d8.png?imageMogr2/auto-orient/strip|imageView2/2/w/45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0YmGcB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说明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：现在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编译器和各平台支持情况都不太统一，为了达到一些效果会使用语法超集，但有些平台支持不好，请自行裁剪。简书使用的精简语法集合，文中有些语法效果显示不出来，为了发文的格式统一，同时也建议谨慎使用此类语法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[TOC]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一、概述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1.1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设计理念</w:t>
      </w:r>
    </w:p>
    <w:p w:rsidR="00CE2336" w:rsidRPr="00CE2336" w:rsidRDefault="00CE2336" w:rsidP="00CE233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易于阅读，方便创作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web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文档，利于各平台无缝分发。</w:t>
      </w:r>
    </w:p>
    <w:p w:rsidR="00CE2336" w:rsidRPr="00CE2336" w:rsidRDefault="00CE2336" w:rsidP="00CE233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语法灵感最大的来源还是纯文本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email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的格式，完全由标点符号标签组成的纯文本。</w:t>
      </w:r>
    </w:p>
    <w:p w:rsidR="00CE2336" w:rsidRPr="00CE2336" w:rsidRDefault="00CE2336" w:rsidP="00CE233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文件应该以纯文本形式原样发布，不应该包含标记标签和格式化指令。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1.2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内联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HTML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语法</w:t>
      </w:r>
    </w:p>
    <w:p w:rsidR="00CE2336" w:rsidRPr="00CE2336" w:rsidRDefault="00CE2336" w:rsidP="00CE2336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HTML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是一种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发布格式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是一种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创作格式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语法集合比较小，只是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HTML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标签的一小部分。</w:t>
      </w:r>
    </w:p>
    <w:p w:rsidR="00CE2336" w:rsidRDefault="00CE2336" w:rsidP="00CE2336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对于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中未包含的标签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可以直接使用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标签，例如用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&lt;a&gt;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标签替代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的链接语法。</w:t>
      </w:r>
    </w:p>
    <w:p w:rsidR="00A12AB3" w:rsidRPr="00A12AB3" w:rsidRDefault="00A12AB3" w:rsidP="00A12AB3">
      <w:pPr>
        <w:pStyle w:val="ac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2AB3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A12AB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12AB3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12AB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12AB3">
        <w:rPr>
          <w:rFonts w:ascii="Consolas" w:eastAsia="宋体" w:hAnsi="Consolas" w:cs="宋体"/>
          <w:color w:val="0000FF"/>
          <w:kern w:val="0"/>
          <w:szCs w:val="21"/>
        </w:rPr>
        <w:t>"https://www.twitter.com"</w:t>
      </w:r>
      <w:r w:rsidRPr="00A12AB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12AB3">
        <w:rPr>
          <w:rFonts w:ascii="Consolas" w:eastAsia="宋体" w:hAnsi="Consolas" w:cs="宋体"/>
          <w:color w:val="000000"/>
          <w:kern w:val="0"/>
          <w:szCs w:val="21"/>
        </w:rPr>
        <w:t>推特</w:t>
      </w:r>
      <w:r w:rsidRPr="00A12AB3">
        <w:rPr>
          <w:rFonts w:ascii="Consolas" w:eastAsia="宋体" w:hAnsi="Consolas" w:cs="宋体"/>
          <w:color w:val="800000"/>
          <w:kern w:val="0"/>
          <w:szCs w:val="21"/>
        </w:rPr>
        <w:t>&lt;/a&gt;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>markdown</w:t>
      </w:r>
      <w:r>
        <w:rPr>
          <w:rFonts w:ascii="Consolas" w:eastAsia="宋体" w:hAnsi="Consolas" w:cs="宋体" w:hint="eastAsia"/>
          <w:color w:val="800000"/>
          <w:kern w:val="0"/>
          <w:szCs w:val="21"/>
        </w:rPr>
        <w:t>也是可以起到超链接的作用的</w:t>
      </w:r>
    </w:p>
    <w:p w:rsidR="00A12AB3" w:rsidRPr="00CE2336" w:rsidRDefault="00A12AB3" w:rsidP="00CE2336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1.3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特殊字符自动转义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有两个字符需要特殊对待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: &lt;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&amp;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，左尖括号用于起始标签。如果你想将它们用作字面量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你必须将它们转义为字符实体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例如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&amp;lt;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&amp;amp;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二、行内语法讲解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2.1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注释的表述</w:t>
      </w:r>
    </w:p>
    <w:p w:rsidR="00CE2336" w:rsidRPr="00CE2336" w:rsidRDefault="00CE2336" w:rsidP="00CE2336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代码法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style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='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display: none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哈哈我是注释，不会在浏览器中显示。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html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注释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既然支持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html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语法，那也支持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html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注释，快捷键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comment + /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&lt;!--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哈哈我是注释，不会在浏览器中显示。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--&gt;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&lt;!--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哈哈我是多段注释，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不会在浏览器中显示。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--&gt;</w:t>
      </w:r>
    </w:p>
    <w:p w:rsidR="00CE2336" w:rsidRPr="00CE2336" w:rsidRDefault="00CE2336" w:rsidP="00CE2336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hack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方法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hack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方法就是利用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的解析原理来实现注释的。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一般有的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解析器不支持上面的注释方法，这个时候就可以用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hack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方法。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hack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方法比上面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种方法稳定得多，但是语义化太差。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//]: # (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哈哈我是最强注释，不会在浏览器中显示。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]: # (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哈哈我是最萌注释，不会在浏览器中显示。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//]: &lt;&gt; (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哈哈我是注释，不会在浏览器中显示。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[comment]: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哈哈我是注释，不会在浏览器中显示。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2.2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分级标题、任务列表</w:t>
      </w:r>
    </w:p>
    <w:p w:rsidR="00CE2336" w:rsidRPr="00CE2336" w:rsidRDefault="00CE2336" w:rsidP="00CE2336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分级标题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一级标题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二级标题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三级标题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####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四级标题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#####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五级标题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######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六级标题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&lt;!--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最多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6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级标题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--&gt;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由于用了标记编辑器会把所有标题写到目录大纲中，在这里写的演示标题也会列进去，所以就不演示了。同学们自己在编辑器中观察，很简单，一级标题字号最大，依级递减。</w:t>
      </w:r>
    </w:p>
    <w:p w:rsidR="00CE2336" w:rsidRPr="00CE2336" w:rsidRDefault="00CE2336" w:rsidP="00CE2336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任务列表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[ ]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任务一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未做任务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`- +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空格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+ [ ]`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[x]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任务二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已做任务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`- +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空格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+ [x]`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效果如下：</w:t>
      </w:r>
    </w:p>
    <w:p w:rsidR="00CE2336" w:rsidRPr="00CE2336" w:rsidRDefault="00CE2336" w:rsidP="00CE2336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任务一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未做任务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- + 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空格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+ [ ]</w:t>
      </w:r>
    </w:p>
    <w:p w:rsidR="00CE2336" w:rsidRPr="00CE2336" w:rsidRDefault="00CE2336" w:rsidP="00CE2336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任务二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已做任务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- + 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空格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+ [x]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2.3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缩进、换行、空行、对齐方式</w:t>
      </w:r>
    </w:p>
    <w:p w:rsidR="00CE2336" w:rsidRPr="00CE2336" w:rsidRDefault="00CE2336" w:rsidP="00CE2336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首行缩进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不同特殊占位符所占空白是不一样大的。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】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&amp;emsp;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或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&amp;#8195; //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全角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】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&amp;ensp;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或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&amp;#8194; //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半角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3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】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&amp;nbsp;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或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&amp;#160;  //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半角之半角</w:t>
      </w:r>
    </w:p>
    <w:p w:rsidR="00CE2336" w:rsidRPr="00CE2336" w:rsidRDefault="00CE2336" w:rsidP="00CE2336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换行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由于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编辑器的不同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可能在一行字后面，直接换行回车，也能实现换行，但是在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Visual Studio Code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上，想要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换行必须得在一行字后面空两个格子才行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空行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在编辑的时候有多少个空行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只要这一行只有回车或者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space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没有其他的字符就算空行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，在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渲染之后，只隔着一行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对齐方式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center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行中心对齐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center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p align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left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行左对齐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p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p align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right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行右对齐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p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&lt;center&gt;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行中心对齐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&lt;/center&gt;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&lt;p align="left"&gt;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行左对齐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&lt;/p&gt;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&lt;p align="right"&gt;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行右对齐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&lt;/p&gt;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2.4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斜体、粗体、删除线、下划线、背景高亮</w:t>
      </w:r>
    </w:p>
    <w:p w:rsidR="00CE2336" w:rsidRPr="00CE2336" w:rsidRDefault="00CE2336" w:rsidP="00CE2336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斜体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或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斜体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粗体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加粗斜体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~~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删除线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~~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++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下划线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++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==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背景高亮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==</w:t>
      </w:r>
    </w:p>
    <w:p w:rsidR="00CE2336" w:rsidRPr="00CE2336" w:rsidRDefault="00CE2336" w:rsidP="00CE2336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斜体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粗体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24"/>
          <w:szCs w:val="24"/>
        </w:rPr>
        <w:t>加粗斜体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del w:id="0" w:author="Unknown">
        <w:r w:rsidRPr="00CE2336">
          <w:rPr>
            <w:rFonts w:ascii="Segoe UI Emoji" w:eastAsia="宋体" w:hAnsi="Segoe UI Emoji" w:cs="宋体"/>
            <w:color w:val="404040"/>
            <w:kern w:val="0"/>
            <w:sz w:val="24"/>
            <w:szCs w:val="24"/>
          </w:rPr>
          <w:delText>删除线</w:delText>
        </w:r>
      </w:del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++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删除线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++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==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背景高亮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==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2.5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超链接、页内链接、自动链接、注脚</w:t>
      </w:r>
    </w:p>
    <w:p w:rsidR="00CE2336" w:rsidRPr="00CE2336" w:rsidRDefault="00CE2336" w:rsidP="00CE2336">
      <w:pPr>
        <w:widowControl/>
        <w:numPr>
          <w:ilvl w:val="0"/>
          <w:numId w:val="1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行内式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[]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里写链接文字，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()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里写链接地址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 ()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""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中可以为链接指定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属性，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属性可加可不加。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属性的效果是鼠标悬停在链接上会出现指定的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文字，链接地址与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前有一个空格。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欢迎阅读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择势勤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](https://www.jianshu.com/u/16d77399d3a7 "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择势勤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")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欢迎阅读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7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择势勤</w:t>
        </w:r>
      </w:hyperlink>
    </w:p>
    <w:p w:rsidR="00CE2336" w:rsidRPr="00CE2336" w:rsidRDefault="00CE2336" w:rsidP="00CE2336">
      <w:pPr>
        <w:widowControl/>
        <w:numPr>
          <w:ilvl w:val="0"/>
          <w:numId w:val="1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参考式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参考式超链接一般用在学术论文上面，或者另一种情况，如果某一个链接在文章中多处使用，那么使用引用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的方式创建链接将非常好，它可以让你对链接进行统一的管理。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参考式链接分为两部分，文中的写法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[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][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链接标记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，在文本的任意位置添加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链接标记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]: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链接地址。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如果链接文字本身可以做为链接标记，你也可以写成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][]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：链接地址的形式，见代码的最后一行。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我经常去的几个网站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Google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Leanote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www.google.com 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www.leanote.com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我经常去的几个网站</w:t>
      </w:r>
      <w:hyperlink r:id="rId8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Google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hyperlink r:id="rId9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Leanote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numPr>
          <w:ilvl w:val="0"/>
          <w:numId w:val="1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注脚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在需要添加注脚的文字后加上脚注名字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[^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注脚名字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],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称为加注。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然后在文本的任意位置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一般在最后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添加脚注，脚注前必须有对应的脚注名字。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注意：经测试注脚与注脚之间必须空一行，不然会失效。成功后会发现，即使你没有把注脚写在文末，经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转换后，也会自动归类到文章的最后。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使用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Markdown[^1]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可以效率的书写文档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直接转换成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HTML[^2]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[^1]:Markdown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是一种纯文本标记语言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[^2]:HyperText Markup Language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超文本标记语言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</w:t>
      </w:r>
      <w:hyperlink r:id="rId10" w:anchor="fn1" w:history="1">
        <w:r w:rsidRPr="00CE2336">
          <w:rPr>
            <w:rFonts w:ascii="Segoe UI Emoji" w:eastAsia="宋体" w:hAnsi="Segoe UI Emoji" w:cs="宋体"/>
            <w:color w:val="0681D0"/>
            <w:kern w:val="0"/>
            <w:sz w:val="18"/>
            <w:szCs w:val="18"/>
            <w:u w:val="single"/>
            <w:vertAlign w:val="superscript"/>
          </w:rPr>
          <w:t>[1]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可以效率的书写文档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直接转换成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</w:t>
      </w:r>
      <w:hyperlink r:id="rId11" w:anchor="fn2" w:history="1">
        <w:r w:rsidRPr="00CE2336">
          <w:rPr>
            <w:rFonts w:ascii="Segoe UI Emoji" w:eastAsia="宋体" w:hAnsi="Segoe UI Emoji" w:cs="宋体"/>
            <w:color w:val="0681D0"/>
            <w:kern w:val="0"/>
            <w:sz w:val="18"/>
            <w:szCs w:val="18"/>
            <w:u w:val="single"/>
            <w:vertAlign w:val="superscript"/>
          </w:rPr>
          <w:t>[2]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注：脚注自动被搬运到最后面，请到文章末尾查看，脚注后方的链接可以直接跳转回到加注的地方。</w:t>
      </w:r>
    </w:p>
    <w:p w:rsidR="00CE2336" w:rsidRPr="00CE2336" w:rsidRDefault="00CE2336" w:rsidP="00CE2336">
      <w:pPr>
        <w:widowControl/>
        <w:numPr>
          <w:ilvl w:val="0"/>
          <w:numId w:val="1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锚点（页内超链接）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网页中，锚点其实就是页内超链接，也就是链接本文档内部的某些元素，实现当前页面中的跳转。比如我这里写下一个锚点，点击回到目录，就能跳转到目录。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在目录中点击这一节，就能跳过来。还有下一节的注脚。这些根本上都是用锚点来实现的，只支持在标题后插入锚点，其它地方无效。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 0.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目录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{#index}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跳转到</w:t>
      </w:r>
      <w:hyperlink r:id="rId12" w:anchor="index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目录</w:t>
        </w:r>
      </w:hyperlink>
    </w:p>
    <w:p w:rsidR="00CE2336" w:rsidRPr="00CE2336" w:rsidRDefault="00CE2336" w:rsidP="00CE2336">
      <w:pPr>
        <w:widowControl/>
        <w:numPr>
          <w:ilvl w:val="0"/>
          <w:numId w:val="1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自动链接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支持以比较简短的自动链接形式来处理网址和电子邮件信箱，只要是用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包起来，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就会自动把它转成链接。一般网址的链接文字就和链接地址一样，例如：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lt;http: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example.com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gt;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emsp;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emsp; 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lt;address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@example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.com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</w:t>
      </w:r>
      <w:hyperlink r:id="rId13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http://example.com/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&gt;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</w:t>
      </w:r>
      <w:hyperlink r:id="rId14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address@example.com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&gt;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2.6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无序列表、有序列表、定义型列表</w:t>
      </w:r>
    </w:p>
    <w:p w:rsidR="00CE2336" w:rsidRPr="00CE2336" w:rsidRDefault="00CE2336" w:rsidP="00CE2336">
      <w:pPr>
        <w:widowControl/>
        <w:numPr>
          <w:ilvl w:val="0"/>
          <w:numId w:val="2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无序列表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*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+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-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表示无序列表。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*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无序列表项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+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无序列表项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二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无序列表项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numPr>
          <w:ilvl w:val="0"/>
          <w:numId w:val="2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无序列表项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</w:t>
      </w:r>
    </w:p>
    <w:p w:rsidR="00CE2336" w:rsidRPr="00CE2336" w:rsidRDefault="00CE2336" w:rsidP="00CE2336">
      <w:pPr>
        <w:widowControl/>
        <w:numPr>
          <w:ilvl w:val="0"/>
          <w:numId w:val="2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无序列表项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二</w:t>
      </w:r>
    </w:p>
    <w:p w:rsidR="00CE2336" w:rsidRPr="00CE2336" w:rsidRDefault="00CE2336" w:rsidP="00CE2336">
      <w:pPr>
        <w:widowControl/>
        <w:numPr>
          <w:ilvl w:val="0"/>
          <w:numId w:val="2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无序列表项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三</w:t>
      </w:r>
    </w:p>
    <w:p w:rsidR="00CE2336" w:rsidRPr="00CE2336" w:rsidRDefault="00CE2336" w:rsidP="00CE2336">
      <w:pPr>
        <w:widowControl/>
        <w:numPr>
          <w:ilvl w:val="0"/>
          <w:numId w:val="2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有序列表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有序列表则使用数字接着一个英文句点。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1.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有序列表项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2.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有序列表项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二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3.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有序列表项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numPr>
          <w:ilvl w:val="0"/>
          <w:numId w:val="2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有序列表项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</w:t>
      </w:r>
    </w:p>
    <w:p w:rsidR="00CE2336" w:rsidRPr="00CE2336" w:rsidRDefault="00CE2336" w:rsidP="00CE2336">
      <w:pPr>
        <w:widowControl/>
        <w:numPr>
          <w:ilvl w:val="0"/>
          <w:numId w:val="2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有序列表项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二</w:t>
      </w:r>
    </w:p>
    <w:p w:rsidR="00CE2336" w:rsidRPr="00CE2336" w:rsidRDefault="00CE2336" w:rsidP="00CE2336">
      <w:pPr>
        <w:widowControl/>
        <w:numPr>
          <w:ilvl w:val="0"/>
          <w:numId w:val="2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有序列表项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三</w:t>
      </w:r>
    </w:p>
    <w:p w:rsidR="00CE2336" w:rsidRPr="00CE2336" w:rsidRDefault="00CE2336" w:rsidP="00CE2336">
      <w:pPr>
        <w:widowControl/>
        <w:numPr>
          <w:ilvl w:val="0"/>
          <w:numId w:val="2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定义型列表表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</w:p>
    <w:p w:rsidR="00CE2336" w:rsidRPr="00CE2336" w:rsidRDefault="00CE2336" w:rsidP="00CE2336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定义型列表由名词和解释组成。一行写上定义，紧跟一行写上解释。解释的写法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紧跟一个缩进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(Tab)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轻量级文本标记语言（左侧有一个可见的冒号和四个不可见的空格）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: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轻量级文本标记语言，可以转换成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html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pdf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等格式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2.7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插入图像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语法中图片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Alt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的意思是如果图片因为某些原因不能显示，就用定义的图片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Alt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文字来代替图片。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则和链接中的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一样，表示鼠标悬停与图片上时出现的文字。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Alt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Title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都不是必须的，可以省略，但建议写上。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center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 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&lt;!--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开始居中对齐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--&gt;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![GitHub set up](http://zh.mweb.im/asset/img/set-up-git.gif "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图片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Title")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格式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![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图片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Alt](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图片地址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"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图片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Title")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center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&lt;!--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结束居中对齐</w:t>
      </w:r>
      <w:r w:rsidRPr="00CE233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--&gt;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效果如下：</w:t>
      </w:r>
    </w:p>
    <w:p w:rsidR="00CE2336" w:rsidRPr="00CE2336" w:rsidRDefault="00CE2336" w:rsidP="00CE2336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:rsidR="00CE2336" w:rsidRPr="00CE2336" w:rsidRDefault="00CE2336" w:rsidP="00CE2336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CE2336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矩形 46" descr="https://www.jianshu.com/p/ebe52d2d468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4CB95" id="矩形 46" o:spid="_x0000_s1026" alt="https://www.jianshu.com/p/ebe52d2d468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zTRbo90CAADl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CE2336" w:rsidRPr="00CE2336" w:rsidRDefault="00CE2336" w:rsidP="00CE2336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CE2336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GitHub set up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2.8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多级引用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引用需要在被引用的文本前加上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符号和空格，允许多层嵌套，也允许你偷懒只在整个段落的第一行最前面加上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&gt;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请问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Markdwon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怎么用？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小白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自己看教程！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愤青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教程在哪？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小白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请问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Markdwon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怎么用？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小白</w:t>
      </w:r>
    </w:p>
    <w:p w:rsidR="00CE2336" w:rsidRPr="00CE2336" w:rsidRDefault="00CE2336" w:rsidP="00CE2336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自己看教程！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愤青</w:t>
      </w:r>
    </w:p>
    <w:p w:rsidR="00CE2336" w:rsidRPr="00CE2336" w:rsidRDefault="00CE2336" w:rsidP="00CE2336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教程在哪？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小白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2.9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转义字符、字体、字号、颜色</w:t>
      </w:r>
    </w:p>
    <w:p w:rsidR="00CE2336" w:rsidRPr="00CE2336" w:rsidRDefault="00CE2336" w:rsidP="00CE2336">
      <w:pPr>
        <w:widowControl/>
        <w:numPr>
          <w:ilvl w:val="0"/>
          <w:numId w:val="2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转义字符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中的转义字符为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\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，转义的有：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\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反斜杠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`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反引号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*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星号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_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下划线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{}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大括号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[]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中括号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()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小括号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#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井号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+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加号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-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减号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.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英文句号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 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!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感叹号</w:t>
      </w:r>
    </w:p>
    <w:p w:rsidR="00CE2336" w:rsidRPr="00CE2336" w:rsidRDefault="00CE2336" w:rsidP="00CE2336">
      <w:pPr>
        <w:widowControl/>
        <w:numPr>
          <w:ilvl w:val="0"/>
          <w:numId w:val="28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字体、字号、颜色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 face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黑体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我是黑体字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 face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微软雅黑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我是微软雅黑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 face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STCAIYUN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我是华文彩云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 color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#0099ff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size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12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face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黑体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黑体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 color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gray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size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5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&gt;gray&lt;/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 color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#00ffff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 xml:space="preserve"> size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3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&gt;null&lt;/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font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&lt;font face="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黑体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我是黑体字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&lt;/font&gt;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&lt;font face="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微软雅黑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我是微软雅黑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&lt;/font&gt;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&lt;font face="STCAIYUN"&gt;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我是华文彩云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&lt;/font&gt;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&lt;font color=#0099ff size=12 face="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黑体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黑体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&lt;/font&gt;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&lt;font color=gray size=5&gt;gray&lt;/font&gt;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&lt;font color=#00ffff size=3&gt;null&lt;/font&gt;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三、块语法讲解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3.1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内容目录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在段落中填写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[TOC]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以显示全文内容的目录结构。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[TOC]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效果参见最上方的目录。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3.2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代码块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对于程序员来说这个功能是必不可少的，插入程序代码的方式有两种，一种是利用缩进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(Tab),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另一种是利用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”`”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符号（一般在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ESC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键下方）包裹代码。</w:t>
      </w:r>
    </w:p>
    <w:p w:rsidR="00CE2336" w:rsidRPr="00CE2336" w:rsidRDefault="00CE2336" w:rsidP="00CE2336">
      <w:pPr>
        <w:widowControl/>
        <w:numPr>
          <w:ilvl w:val="0"/>
          <w:numId w:val="2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行内式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语言里的函数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`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scanf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()`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怎么使用？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语言里的函数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scanf()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怎么使用？</w:t>
      </w:r>
    </w:p>
    <w:p w:rsidR="00CE2336" w:rsidRPr="00CE2336" w:rsidRDefault="00CE2336" w:rsidP="00CE2336">
      <w:pPr>
        <w:widowControl/>
        <w:numPr>
          <w:ilvl w:val="0"/>
          <w:numId w:val="3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缩进式多行代码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缩进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4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个空格或是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1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个制表符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一个代码区块会一直持续到没有缩进的那一行（或是文件结尾）。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include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&amp;lt;stdio.h&amp;gt;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34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;Hello world\n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34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;);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include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&amp;lt;stdio.h&amp;gt;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34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;Hello world\n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34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;);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CE2336" w:rsidRPr="00CE2336" w:rsidRDefault="00CE2336" w:rsidP="00CE2336">
      <w:pPr>
        <w:widowControl/>
        <w:numPr>
          <w:ilvl w:val="0"/>
          <w:numId w:val="3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用六个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`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包裹多行代码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EE5DB9" w:rsidRPr="00EE5DB9" w:rsidRDefault="00EE5DB9" w:rsidP="00EE5DB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DB9" w:rsidTr="00EE5DB9">
        <w:tc>
          <w:tcPr>
            <w:tcW w:w="8296" w:type="dxa"/>
          </w:tcPr>
          <w:p w:rsidR="00EE5DB9" w:rsidRPr="00EE5DB9" w:rsidRDefault="00EE5DB9" w:rsidP="00EE5DB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5DB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```</w:t>
            </w:r>
          </w:p>
          <w:p w:rsidR="00EE5DB9" w:rsidRPr="00EE5DB9" w:rsidRDefault="00EE5DB9" w:rsidP="00EE5DB9">
            <w:r w:rsidRPr="00EE5DB9">
              <w:t>include &lt;stdio.h&gt;</w:t>
            </w:r>
          </w:p>
          <w:p w:rsidR="00EE5DB9" w:rsidRDefault="00EE5DB9" w:rsidP="00EE5DB9">
            <w:r w:rsidRPr="00EE5DB9">
              <w:t>int main(void)</w:t>
            </w:r>
          </w:p>
          <w:p w:rsidR="00EE5DB9" w:rsidRPr="00EE5DB9" w:rsidRDefault="00EE5DB9" w:rsidP="00EE5DB9"/>
          <w:p w:rsidR="00EE5DB9" w:rsidRPr="00EE5DB9" w:rsidRDefault="00EE5DB9" w:rsidP="00EE5DB9">
            <w:r w:rsidRPr="00EE5DB9">
              <w:t>{</w:t>
            </w:r>
          </w:p>
          <w:p w:rsidR="00EE5DB9" w:rsidRPr="00EE5DB9" w:rsidRDefault="00EE5DB9" w:rsidP="00EE5DB9">
            <w:r w:rsidRPr="00EE5DB9">
              <w:t>printf("Hello world\n");</w:t>
            </w:r>
          </w:p>
          <w:p w:rsidR="00EE5DB9" w:rsidRPr="00EE5DB9" w:rsidRDefault="00EE5DB9" w:rsidP="00EE5DB9">
            <w:r w:rsidRPr="00EE5DB9">
              <w:t>}</w:t>
            </w:r>
          </w:p>
          <w:p w:rsidR="00EE5DB9" w:rsidRPr="00EE5DB9" w:rsidRDefault="00EE5DB9" w:rsidP="00EE5DB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5DB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```</w:t>
            </w:r>
          </w:p>
          <w:p w:rsidR="00EE5DB9" w:rsidRDefault="00EE5DB9" w:rsidP="00EE5DB9"/>
        </w:tc>
      </w:tr>
    </w:tbl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include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stdio.h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E233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"Hello world\n"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3.3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流程图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编辑自有道云笔记，代码：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graph LR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A--&gt;B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sequenceDiagram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A-&gt;&gt;B: How are you?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B-&gt;&gt;A: Great!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graph 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LR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--&gt;</w:t>
      </w:r>
      <w:r w:rsidRPr="00CE233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sequenceDiagram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A-&gt;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B: How are you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B-&gt;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A: 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Great!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3.4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表格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语法说明：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不管是哪种方式，第一行为表头，第二行分隔表头和主体部分，第三行开始每一行为一个表格行。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列于列之间用管道符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|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隔开。原生方式的表格每一行的两边也要有管道符。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第二行还可以为不同的列指定对齐方向。默认为左对齐，在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-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右边加上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就右对齐。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左对齐，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:-: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中心对齐，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-: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右对齐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表格代码：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="00721E41"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姓名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="00721E41">
        <w:rPr>
          <w:rFonts w:ascii="Consolas" w:eastAsia="宋体" w:hAnsi="Consolas" w:cs="宋体" w:hint="eastAsia"/>
          <w:color w:val="67CDCC"/>
          <w:kern w:val="0"/>
          <w:sz w:val="18"/>
          <w:szCs w:val="18"/>
          <w:bdr w:val="none" w:sz="0" w:space="0" w:color="auto" w:frame="1"/>
        </w:rPr>
        <w:t>性别</w:t>
      </w:r>
      <w:r w:rsidR="00721E41"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 xml:space="preserve"> 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序号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|-|-|-|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小明明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男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小红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女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79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小陆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男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CE233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192</w:t>
      </w:r>
      <w:r w:rsidRPr="00CE233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CE2336" w:rsidRPr="00CE2336" w:rsidRDefault="00CE2336" w:rsidP="00CE2336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原生方式写表格：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&lt;center&gt;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3000"/>
        <w:gridCol w:w="3000"/>
      </w:tblGrid>
      <w:tr w:rsidR="00CE2336" w:rsidRPr="00CE2336" w:rsidTr="00CE2336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6A6689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6A6689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性别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小明明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小红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小陆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</w:tc>
      </w:tr>
    </w:tbl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&lt;/center&gt;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3.5 LaTeX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公式</w:t>
      </w:r>
    </w:p>
    <w:p w:rsidR="00CE2336" w:rsidRPr="00CE2336" w:rsidRDefault="00CE2336" w:rsidP="00CE2336">
      <w:pPr>
        <w:widowControl/>
        <w:numPr>
          <w:ilvl w:val="0"/>
          <w:numId w:val="3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表示行内公式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质能守恒方程可以用一个很简洁的方程式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`$E = m c^2 $`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来表达。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质能守恒方程可以用一个很简洁的方程式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$E = m c^2 $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来表达。</w:t>
      </w:r>
    </w:p>
    <w:p w:rsidR="00CE2336" w:rsidRPr="00CE2336" w:rsidRDefault="00CE2336" w:rsidP="00CE2336">
      <w:pPr>
        <w:widowControl/>
        <w:numPr>
          <w:ilvl w:val="0"/>
          <w:numId w:val="3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表示整行公式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大部分的浏览器支持的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$$ 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公式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$$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有道云笔记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使用格式，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```math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E = mc^2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块级公式：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```math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x = \dfrac{-b \pm \sqrt{b^2 - 4ac}}{2a} 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```math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[\frac{1}{\Bigl(\sqrt{\phi \sqrt{5}}-\phi\Bigr) e^{\frac25 \pi}} =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1+\frac{e^{-2\pi}} {1+\frac{e^{-4\pi}} {1+\frac{e^{-6\pi}}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{1+\frac{e^{-8\pi}} {1+\ldots} } } }]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```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 = \dfrac{-b \pm \sqrt{b^2 - 4ac}}{2a} 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[\frac{1}{\Bigl(\sqrt{\phi \sqrt{5}}-\phi\Bigr) e^{\frac25 \pi}} =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1+\frac{e^{-2\pi}} {1+\frac{e^{-4\pi}} {1+\frac{e^{-6\pi}}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{1+\frac{e^{-8\pi}} {1+\ldots} } } }]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访问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15" w:tgtFrame="_blank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MathJax</w:t>
        </w:r>
      </w:hyperlink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参考更多使用方法。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3.6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分隔线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你可以在一行中用三个以上的星号、减号、底线来建立一个分隔线，行内不能有其他东西。你也可以在星号或是减号中间插入空格。下面每种写法都可以建立分隔线：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 * *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*****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 - -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-----------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显示效果都一样：</w:t>
      </w:r>
    </w:p>
    <w:p w:rsidR="00CE2336" w:rsidRPr="00CE2336" w:rsidRDefault="001B66F2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E2336" w:rsidRPr="00CE2336" w:rsidRDefault="001B66F2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E2336" w:rsidRPr="00CE2336" w:rsidRDefault="001B66F2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E2336" w:rsidRPr="00CE2336" w:rsidRDefault="001B66F2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CE2336" w:rsidRPr="00CE2336" w:rsidRDefault="001B66F2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3.7 HTML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原始码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在代码区块里面，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&amp;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&lt;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&gt;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会自动转成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实体，这样的方式让你非常容易使用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插入范例用的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原始码，只需要复制贴上，剩下的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都会帮你处理，例如：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第一个例子：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footer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© 2004 Foo Corporation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第二个例子：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center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table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 rowspan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CE233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2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值班人员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星期一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星期二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星期三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李强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张明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王平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table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CE2336" w:rsidRPr="00CE2336" w:rsidRDefault="00CE2336" w:rsidP="00CE233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CE2336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center</w:t>
      </w:r>
      <w:r w:rsidRPr="00CE233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显示效果：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第一个例子：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&lt;div class="footer"&gt;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© 2004 Foo Corporation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&lt;/div&gt;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第二个例子：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&lt;center&gt;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&lt;table&gt;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&lt;tr&gt;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&lt;th rowspan="2"&gt;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值班人员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星期一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星期二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星期三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&lt;/th&gt;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&lt;/tr&gt;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&lt;tr&gt;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&lt;td&gt;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李强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&lt;/td&gt;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&lt;td&gt;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张明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&lt;/td&gt;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&lt;td&gt;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王平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&lt;/td&gt;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&lt;/tr&gt;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&lt;/table&gt;</w:t>
      </w:r>
    </w:p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&lt;/center&gt;</w:t>
      </w:r>
    </w:p>
    <w:p w:rsidR="00CE2336" w:rsidRPr="00CE2336" w:rsidRDefault="00CE2336" w:rsidP="00CE2336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3.8 </w:t>
      </w:r>
      <w:r w:rsidRPr="00CE2336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特殊字符</w:t>
      </w:r>
    </w:p>
    <w:p w:rsidR="00CE2336" w:rsidRPr="00CE2336" w:rsidRDefault="00CE2336" w:rsidP="00CE2336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&lt;center&gt;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4042"/>
        <w:gridCol w:w="3245"/>
      </w:tblGrid>
      <w:tr w:rsidR="00CE2336" w:rsidRPr="00CE2336" w:rsidTr="00CE2336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特殊字符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字符的代码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空格符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&amp;nbsp;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小于号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&amp;lt;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大于号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&amp;gt;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和号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&amp;amp;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人民币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&amp;yen;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版权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&amp;copy;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注册商标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&amp;reg;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°C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摄氏度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&amp;deg;C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正负号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&amp;plusmn;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乘号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&amp;times;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除号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&amp;divide;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²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平方（上标²）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&amp;sup2;</w:t>
            </w:r>
          </w:p>
        </w:tc>
      </w:tr>
      <w:tr w:rsidR="00CE2336" w:rsidRPr="00CE2336" w:rsidTr="00CE233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宋体" w:eastAsia="宋体" w:hAnsi="宋体" w:cs="宋体"/>
                <w:kern w:val="0"/>
                <w:sz w:val="24"/>
                <w:szCs w:val="24"/>
              </w:rPr>
              <w:t>立方（上标³）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2336" w:rsidRPr="00CE2336" w:rsidRDefault="00CE2336" w:rsidP="00CE2336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336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  <w:shd w:val="clear" w:color="auto" w:fill="F2F2F2"/>
              </w:rPr>
              <w:t>&amp;sup3;</w:t>
            </w:r>
          </w:p>
        </w:tc>
      </w:tr>
    </w:tbl>
    <w:p w:rsidR="00CE2336" w:rsidRPr="00CE2336" w:rsidRDefault="00CE2336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&lt;/center&gt;</w:t>
      </w:r>
    </w:p>
    <w:p w:rsidR="00CE2336" w:rsidRPr="00CE2336" w:rsidRDefault="001B66F2" w:rsidP="00CE2336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CE2336" w:rsidRPr="00CE2336" w:rsidRDefault="00CE2336" w:rsidP="00CE2336">
      <w:pPr>
        <w:widowControl/>
        <w:numPr>
          <w:ilvl w:val="0"/>
          <w:numId w:val="34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是一种纯文本标记语言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16" w:anchor="fnref1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↩</w:t>
        </w:r>
      </w:hyperlink>
    </w:p>
    <w:p w:rsidR="00CE2336" w:rsidRPr="00CE2336" w:rsidRDefault="00CE2336" w:rsidP="00CE2336">
      <w:pPr>
        <w:widowControl/>
        <w:numPr>
          <w:ilvl w:val="0"/>
          <w:numId w:val="34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HyperText Markup Language 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超文本标记语言</w:t>
      </w:r>
      <w:r w:rsidRPr="00CE233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17" w:anchor="fnref2" w:history="1">
        <w:r w:rsidRPr="00CE2336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↩</w:t>
        </w:r>
      </w:hyperlink>
    </w:p>
    <w:sectPr w:rsidR="00CE2336" w:rsidRPr="00CE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6F2" w:rsidRDefault="001B66F2" w:rsidP="00CE2336">
      <w:r>
        <w:separator/>
      </w:r>
    </w:p>
  </w:endnote>
  <w:endnote w:type="continuationSeparator" w:id="0">
    <w:p w:rsidR="001B66F2" w:rsidRDefault="001B66F2" w:rsidP="00CE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6F2" w:rsidRDefault="001B66F2" w:rsidP="00CE2336">
      <w:r>
        <w:separator/>
      </w:r>
    </w:p>
  </w:footnote>
  <w:footnote w:type="continuationSeparator" w:id="0">
    <w:p w:rsidR="001B66F2" w:rsidRDefault="001B66F2" w:rsidP="00CE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3852"/>
    <w:multiLevelType w:val="multilevel"/>
    <w:tmpl w:val="B18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D5ABE"/>
    <w:multiLevelType w:val="multilevel"/>
    <w:tmpl w:val="DE32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123EB"/>
    <w:multiLevelType w:val="multilevel"/>
    <w:tmpl w:val="4354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27B04"/>
    <w:multiLevelType w:val="multilevel"/>
    <w:tmpl w:val="55B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E2015"/>
    <w:multiLevelType w:val="multilevel"/>
    <w:tmpl w:val="E8B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149B0"/>
    <w:multiLevelType w:val="multilevel"/>
    <w:tmpl w:val="597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F576C"/>
    <w:multiLevelType w:val="multilevel"/>
    <w:tmpl w:val="423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C03C8"/>
    <w:multiLevelType w:val="multilevel"/>
    <w:tmpl w:val="5B7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F02918"/>
    <w:multiLevelType w:val="multilevel"/>
    <w:tmpl w:val="503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177F7"/>
    <w:multiLevelType w:val="multilevel"/>
    <w:tmpl w:val="2BE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3F4E75"/>
    <w:multiLevelType w:val="multilevel"/>
    <w:tmpl w:val="552E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04758"/>
    <w:multiLevelType w:val="multilevel"/>
    <w:tmpl w:val="71D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40C61"/>
    <w:multiLevelType w:val="multilevel"/>
    <w:tmpl w:val="237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A3715"/>
    <w:multiLevelType w:val="multilevel"/>
    <w:tmpl w:val="D53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724AEB"/>
    <w:multiLevelType w:val="multilevel"/>
    <w:tmpl w:val="D32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332A14"/>
    <w:multiLevelType w:val="multilevel"/>
    <w:tmpl w:val="F71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6DE1"/>
    <w:multiLevelType w:val="multilevel"/>
    <w:tmpl w:val="379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E96833"/>
    <w:multiLevelType w:val="multilevel"/>
    <w:tmpl w:val="792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F1034"/>
    <w:multiLevelType w:val="multilevel"/>
    <w:tmpl w:val="96F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151941"/>
    <w:multiLevelType w:val="multilevel"/>
    <w:tmpl w:val="194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1D7194"/>
    <w:multiLevelType w:val="multilevel"/>
    <w:tmpl w:val="2E3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0D444A"/>
    <w:multiLevelType w:val="multilevel"/>
    <w:tmpl w:val="39F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3D742F"/>
    <w:multiLevelType w:val="multilevel"/>
    <w:tmpl w:val="F60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750109"/>
    <w:multiLevelType w:val="multilevel"/>
    <w:tmpl w:val="BC10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233A3"/>
    <w:multiLevelType w:val="multilevel"/>
    <w:tmpl w:val="5A2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186074"/>
    <w:multiLevelType w:val="multilevel"/>
    <w:tmpl w:val="10FC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161B03"/>
    <w:multiLevelType w:val="multilevel"/>
    <w:tmpl w:val="0F12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E4CEA"/>
    <w:multiLevelType w:val="multilevel"/>
    <w:tmpl w:val="F51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467673"/>
    <w:multiLevelType w:val="multilevel"/>
    <w:tmpl w:val="E86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1B4281"/>
    <w:multiLevelType w:val="multilevel"/>
    <w:tmpl w:val="205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EE12B4"/>
    <w:multiLevelType w:val="multilevel"/>
    <w:tmpl w:val="701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1B3FAD"/>
    <w:multiLevelType w:val="multilevel"/>
    <w:tmpl w:val="171C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061C08"/>
    <w:multiLevelType w:val="multilevel"/>
    <w:tmpl w:val="2EA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37AD6"/>
    <w:multiLevelType w:val="multilevel"/>
    <w:tmpl w:val="715E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C42169"/>
    <w:multiLevelType w:val="multilevel"/>
    <w:tmpl w:val="BE28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AB21EB"/>
    <w:multiLevelType w:val="multilevel"/>
    <w:tmpl w:val="C86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35"/>
  </w:num>
  <w:num w:numId="3">
    <w:abstractNumId w:val="24"/>
  </w:num>
  <w:num w:numId="4">
    <w:abstractNumId w:val="31"/>
  </w:num>
  <w:num w:numId="5">
    <w:abstractNumId w:val="20"/>
  </w:num>
  <w:num w:numId="6">
    <w:abstractNumId w:val="6"/>
  </w:num>
  <w:num w:numId="7">
    <w:abstractNumId w:val="8"/>
  </w:num>
  <w:num w:numId="8">
    <w:abstractNumId w:val="22"/>
  </w:num>
  <w:num w:numId="9">
    <w:abstractNumId w:val="1"/>
  </w:num>
  <w:num w:numId="10">
    <w:abstractNumId w:val="4"/>
  </w:num>
  <w:num w:numId="11">
    <w:abstractNumId w:val="18"/>
  </w:num>
  <w:num w:numId="12">
    <w:abstractNumId w:val="13"/>
  </w:num>
  <w:num w:numId="13">
    <w:abstractNumId w:val="28"/>
  </w:num>
  <w:num w:numId="14">
    <w:abstractNumId w:val="0"/>
  </w:num>
  <w:num w:numId="15">
    <w:abstractNumId w:val="34"/>
  </w:num>
  <w:num w:numId="16">
    <w:abstractNumId w:val="11"/>
  </w:num>
  <w:num w:numId="17">
    <w:abstractNumId w:val="14"/>
  </w:num>
  <w:num w:numId="18">
    <w:abstractNumId w:val="27"/>
  </w:num>
  <w:num w:numId="19">
    <w:abstractNumId w:val="7"/>
  </w:num>
  <w:num w:numId="20">
    <w:abstractNumId w:val="10"/>
  </w:num>
  <w:num w:numId="21">
    <w:abstractNumId w:val="16"/>
  </w:num>
  <w:num w:numId="22">
    <w:abstractNumId w:val="15"/>
  </w:num>
  <w:num w:numId="23">
    <w:abstractNumId w:val="3"/>
  </w:num>
  <w:num w:numId="24">
    <w:abstractNumId w:val="2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25"/>
  </w:num>
  <w:num w:numId="30">
    <w:abstractNumId w:val="29"/>
  </w:num>
  <w:num w:numId="31">
    <w:abstractNumId w:val="19"/>
  </w:num>
  <w:num w:numId="32">
    <w:abstractNumId w:val="9"/>
  </w:num>
  <w:num w:numId="33">
    <w:abstractNumId w:val="5"/>
  </w:num>
  <w:num w:numId="34">
    <w:abstractNumId w:val="12"/>
  </w:num>
  <w:num w:numId="35">
    <w:abstractNumId w:val="23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38"/>
    <w:rsid w:val="001B66F2"/>
    <w:rsid w:val="004120E0"/>
    <w:rsid w:val="004E7E38"/>
    <w:rsid w:val="006A6689"/>
    <w:rsid w:val="00721E41"/>
    <w:rsid w:val="0080313B"/>
    <w:rsid w:val="00A12AB3"/>
    <w:rsid w:val="00CE2336"/>
    <w:rsid w:val="00E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1C92"/>
  <w15:chartTrackingRefBased/>
  <w15:docId w15:val="{E36B5038-C40F-4915-8414-5746614F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23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23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2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23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E23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233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E2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E233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E2336"/>
    <w:rPr>
      <w:color w:val="800080"/>
      <w:u w:val="single"/>
    </w:rPr>
  </w:style>
  <w:style w:type="character" w:customStyle="1" w:styleId="x6-7eb">
    <w:name w:val="x6-7eb"/>
    <w:basedOn w:val="a0"/>
    <w:rsid w:val="00CE2336"/>
  </w:style>
  <w:style w:type="character" w:customStyle="1" w:styleId="22gumi">
    <w:name w:val="_22gumi"/>
    <w:basedOn w:val="a0"/>
    <w:rsid w:val="00CE2336"/>
  </w:style>
  <w:style w:type="character" w:customStyle="1" w:styleId="fxyr8x">
    <w:name w:val="fxyr8x"/>
    <w:basedOn w:val="a0"/>
    <w:rsid w:val="00CE2336"/>
  </w:style>
  <w:style w:type="character" w:customStyle="1" w:styleId="3urwao">
    <w:name w:val="_3urwao"/>
    <w:basedOn w:val="a0"/>
    <w:rsid w:val="00CE2336"/>
  </w:style>
  <w:style w:type="character" w:customStyle="1" w:styleId="3tcvn5">
    <w:name w:val="_3tcvn5"/>
    <w:basedOn w:val="a0"/>
    <w:rsid w:val="00CE2336"/>
  </w:style>
  <w:style w:type="paragraph" w:styleId="a9">
    <w:name w:val="Normal (Web)"/>
    <w:basedOn w:val="a"/>
    <w:uiPriority w:val="99"/>
    <w:semiHidden/>
    <w:unhideWhenUsed/>
    <w:rsid w:val="00CE23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E2336"/>
    <w:rPr>
      <w:b/>
      <w:bCs/>
    </w:rPr>
  </w:style>
  <w:style w:type="character" w:styleId="HTML">
    <w:name w:val="HTML Code"/>
    <w:basedOn w:val="a0"/>
    <w:uiPriority w:val="99"/>
    <w:semiHidden/>
    <w:unhideWhenUsed/>
    <w:rsid w:val="00CE23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2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233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E2336"/>
  </w:style>
  <w:style w:type="character" w:customStyle="1" w:styleId="line-numbers-rows">
    <w:name w:val="line-numbers-rows"/>
    <w:basedOn w:val="a0"/>
    <w:rsid w:val="00CE2336"/>
  </w:style>
  <w:style w:type="character" w:styleId="ab">
    <w:name w:val="Emphasis"/>
    <w:basedOn w:val="a0"/>
    <w:uiPriority w:val="20"/>
    <w:qFormat/>
    <w:rsid w:val="00CE2336"/>
    <w:rPr>
      <w:i/>
      <w:iCs/>
    </w:rPr>
  </w:style>
  <w:style w:type="character" w:customStyle="1" w:styleId="1loh5">
    <w:name w:val="_1loh_5"/>
    <w:basedOn w:val="a0"/>
    <w:rsid w:val="00CE2336"/>
  </w:style>
  <w:style w:type="character" w:customStyle="1" w:styleId="3zdmij">
    <w:name w:val="_3zdmij"/>
    <w:basedOn w:val="a0"/>
    <w:rsid w:val="00CE2336"/>
  </w:style>
  <w:style w:type="character" w:customStyle="1" w:styleId="2wej6j">
    <w:name w:val="_2wej6j"/>
    <w:basedOn w:val="a0"/>
    <w:rsid w:val="00CE2336"/>
  </w:style>
  <w:style w:type="character" w:customStyle="1" w:styleId="xkge7k">
    <w:name w:val="xkge7k"/>
    <w:basedOn w:val="a0"/>
    <w:rsid w:val="00CE2336"/>
  </w:style>
  <w:style w:type="character" w:customStyle="1" w:styleId="1zdycu">
    <w:name w:val="_1zdycu"/>
    <w:basedOn w:val="a0"/>
    <w:rsid w:val="00CE2336"/>
  </w:style>
  <w:style w:type="character" w:customStyle="1" w:styleId="2-djqu">
    <w:name w:val="_2-djqu"/>
    <w:basedOn w:val="a0"/>
    <w:rsid w:val="00CE2336"/>
  </w:style>
  <w:style w:type="character" w:customStyle="1" w:styleId="3tpsl6">
    <w:name w:val="_3tpsl6"/>
    <w:basedOn w:val="a0"/>
    <w:rsid w:val="00CE2336"/>
  </w:style>
  <w:style w:type="character" w:customStyle="1" w:styleId="31hjbo">
    <w:name w:val="_31hjbo"/>
    <w:basedOn w:val="a0"/>
    <w:rsid w:val="00CE2336"/>
  </w:style>
  <w:style w:type="character" w:customStyle="1" w:styleId="2vh4fr">
    <w:name w:val="_2vh4fr"/>
    <w:basedOn w:val="a0"/>
    <w:rsid w:val="00CE2336"/>
  </w:style>
  <w:style w:type="character" w:customStyle="1" w:styleId="1gpnwj">
    <w:name w:val="_1gpnwj"/>
    <w:basedOn w:val="a0"/>
    <w:rsid w:val="00CE2336"/>
  </w:style>
  <w:style w:type="character" w:customStyle="1" w:styleId="t-en3x">
    <w:name w:val="t-en3x"/>
    <w:basedOn w:val="a0"/>
    <w:rsid w:val="00CE2336"/>
  </w:style>
  <w:style w:type="paragraph" w:styleId="ac">
    <w:name w:val="List Paragraph"/>
    <w:basedOn w:val="a"/>
    <w:uiPriority w:val="34"/>
    <w:qFormat/>
    <w:rsid w:val="00A12AB3"/>
    <w:pPr>
      <w:ind w:firstLineChars="200" w:firstLine="420"/>
    </w:pPr>
  </w:style>
  <w:style w:type="table" w:styleId="ad">
    <w:name w:val="Table Grid"/>
    <w:basedOn w:val="a1"/>
    <w:uiPriority w:val="39"/>
    <w:rsid w:val="00EE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7880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39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54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3029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8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5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0167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3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6322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503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61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4694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6E6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8845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002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6E6E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457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6E6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3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9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3955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9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58502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4612">
                              <w:marLeft w:val="0"/>
                              <w:marRight w:val="0"/>
                              <w:marTop w:val="24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5388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8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8645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825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5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10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226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8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45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0552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6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41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1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033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39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108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65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86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6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14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32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24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500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3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813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8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655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4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69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45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529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81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35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6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38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110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708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911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2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1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14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0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9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6611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45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284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747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59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075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110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88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7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64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0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8665">
                              <w:marLeft w:val="0"/>
                              <w:marRight w:val="18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7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82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568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7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854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2570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000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19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5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37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1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99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90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3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96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78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281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1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8996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391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4638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7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8165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864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37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28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8522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57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317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7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%3A%2F%2Fwww.google.com" TargetMode="External"/><Relationship Id="rId13" Type="http://schemas.openxmlformats.org/officeDocument/2006/relationships/hyperlink" Target="https://links.jianshu.com/go?to=http%3A%2F%2Fexample.com%2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16d77399d3a7" TargetMode="External"/><Relationship Id="rId12" Type="http://schemas.openxmlformats.org/officeDocument/2006/relationships/hyperlink" Target="https://www.jianshu.com/p/ebe52d2d468f" TargetMode="External"/><Relationship Id="rId17" Type="http://schemas.openxmlformats.org/officeDocument/2006/relationships/hyperlink" Target="https://www.jianshu.com/p/ebe52d2d46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ebe52d2d46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ebe52d2d46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s.jianshu.com/go?to=https%3A%2F%2Fmath.meta.stackexchange.com%2Fquestions%2F5020%2Fmathjax-basic-tutorial-and-quick-reference" TargetMode="External"/><Relationship Id="rId10" Type="http://schemas.openxmlformats.org/officeDocument/2006/relationships/hyperlink" Target="https://www.jianshu.com/p/ebe52d2d468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%3A%2F%2Fwww.leanote.com" TargetMode="External"/><Relationship Id="rId14" Type="http://schemas.openxmlformats.org/officeDocument/2006/relationships/hyperlink" Target="https://links.jianshu.com/go?to=mailto%3Aaddress%40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2023-04-21T18:06:00Z</dcterms:created>
  <dcterms:modified xsi:type="dcterms:W3CDTF">2023-04-21T19:27:00Z</dcterms:modified>
</cp:coreProperties>
</file>