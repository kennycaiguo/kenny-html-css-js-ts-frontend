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629" w:rsidRPr="009F5629" w:rsidRDefault="009F5629" w:rsidP="009F5629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hyperlink r:id="rId7" w:history="1">
        <w:r w:rsidRPr="009F5629">
          <w:rPr>
            <w:rFonts w:ascii="Segoe UI Emoji" w:eastAsia="宋体" w:hAnsi="Segoe UI Emoji" w:cs="宋体"/>
            <w:color w:val="333333"/>
            <w:kern w:val="0"/>
            <w:sz w:val="26"/>
            <w:szCs w:val="26"/>
            <w:u w:val="single"/>
          </w:rPr>
          <w:t>首页</w:t>
        </w:r>
      </w:hyperlink>
      <w:hyperlink r:id="rId8" w:history="1">
        <w:r w:rsidRPr="009F5629">
          <w:rPr>
            <w:rFonts w:ascii="Segoe UI Emoji" w:eastAsia="宋体" w:hAnsi="Segoe UI Emoji" w:cs="宋体"/>
            <w:color w:val="333333"/>
            <w:kern w:val="0"/>
            <w:sz w:val="26"/>
            <w:szCs w:val="26"/>
            <w:u w:val="single"/>
          </w:rPr>
          <w:t>下载</w:t>
        </w:r>
        <w:r w:rsidRPr="009F5629">
          <w:rPr>
            <w:rFonts w:ascii="Segoe UI Emoji" w:eastAsia="宋体" w:hAnsi="Segoe UI Emoji" w:cs="宋体"/>
            <w:color w:val="333333"/>
            <w:kern w:val="0"/>
            <w:sz w:val="26"/>
            <w:szCs w:val="26"/>
            <w:u w:val="single"/>
          </w:rPr>
          <w:t>APP</w:t>
        </w:r>
      </w:hyperlink>
      <w:hyperlink r:id="rId9" w:history="1">
        <w:r w:rsidRPr="009F5629">
          <w:rPr>
            <w:rFonts w:ascii="Segoe UI Emoji" w:eastAsia="宋体" w:hAnsi="Segoe UI Emoji" w:cs="宋体"/>
            <w:color w:val="333333"/>
            <w:kern w:val="0"/>
            <w:sz w:val="26"/>
            <w:szCs w:val="26"/>
            <w:u w:val="single"/>
          </w:rPr>
          <w:t>会员</w:t>
        </w:r>
      </w:hyperlink>
      <w:hyperlink r:id="rId10" w:history="1">
        <w:r w:rsidRPr="009F5629">
          <w:rPr>
            <w:rFonts w:ascii="Segoe UI Emoji" w:eastAsia="宋体" w:hAnsi="Segoe UI Emoji" w:cs="宋体"/>
            <w:color w:val="333333"/>
            <w:kern w:val="0"/>
            <w:sz w:val="26"/>
            <w:szCs w:val="26"/>
            <w:u w:val="single"/>
          </w:rPr>
          <w:t>IT</w:t>
        </w:r>
        <w:r w:rsidRPr="009F5629">
          <w:rPr>
            <w:rFonts w:ascii="Segoe UI Emoji" w:eastAsia="宋体" w:hAnsi="Segoe UI Emoji" w:cs="宋体"/>
            <w:color w:val="333333"/>
            <w:kern w:val="0"/>
            <w:sz w:val="26"/>
            <w:szCs w:val="26"/>
            <w:u w:val="single"/>
          </w:rPr>
          <w:t>技术</w:t>
        </w:r>
      </w:hyperlink>
    </w:p>
    <w:p w:rsidR="009F5629" w:rsidRPr="009F5629" w:rsidRDefault="009F5629" w:rsidP="009F5629">
      <w:pPr>
        <w:widowControl/>
        <w:shd w:val="clear" w:color="auto" w:fill="FFFFFF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36"/>
          <w:szCs w:val="36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36"/>
          <w:sz w:val="36"/>
          <w:szCs w:val="36"/>
        </w:rPr>
        <w:t xml:space="preserve">Markdown </w:t>
      </w:r>
      <w:r w:rsidRPr="009F5629">
        <w:rPr>
          <w:rFonts w:ascii="Segoe UI Emoji" w:eastAsia="宋体" w:hAnsi="Segoe UI Emoji" w:cs="宋体"/>
          <w:b/>
          <w:bCs/>
          <w:color w:val="404040"/>
          <w:kern w:val="36"/>
          <w:sz w:val="36"/>
          <w:szCs w:val="36"/>
        </w:rPr>
        <w:t>语法手册完整整理</w:t>
      </w:r>
    </w:p>
    <w:p w:rsidR="009F5629" w:rsidRPr="009F5629" w:rsidRDefault="009F5629" w:rsidP="009F5629">
      <w:pPr>
        <w:widowControl/>
        <w:shd w:val="clear" w:color="auto" w:fill="FFFFFF"/>
        <w:jc w:val="left"/>
        <w:rPr>
          <w:rFonts w:ascii="Segoe UI Emoji" w:eastAsia="宋体" w:hAnsi="Segoe UI Emoji" w:cs="宋体"/>
          <w:color w:val="404040"/>
          <w:kern w:val="0"/>
          <w:szCs w:val="21"/>
        </w:rPr>
      </w:pPr>
      <w:hyperlink r:id="rId11" w:history="1">
        <w:r w:rsidRPr="009F5629">
          <w:rPr>
            <w:rFonts w:ascii="Segoe UI Emoji" w:eastAsia="宋体" w:hAnsi="Segoe UI Emoji" w:cs="宋体"/>
            <w:noProof/>
            <w:color w:val="0681D0"/>
            <w:kern w:val="0"/>
            <w:szCs w:val="21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54" name="矩形 54" descr="https://upload.jianshu.io/users/upload_avatars/1001659/17718ac65b83.png?imageMogr2/auto-orient/strip|imageView2/1/w/80/h/80/format/webp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2C7753B" id="矩形 54" o:spid="_x0000_s1026" alt="https://upload.jianshu.io/users/upload_avatars/1001659/17718ac65b83.png?imageMogr2/auto-orient/strip|imageView2/1/w/80/h/80/format/webp" href="https://www.jianshu.com/u/de4923b06bf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9F5629">
          <w:rPr>
            <w:rFonts w:ascii="Segoe UI Emoji" w:eastAsia="宋体" w:hAnsi="Segoe UI Emoji" w:cs="宋体"/>
            <w:color w:val="7D7D7D"/>
            <w:kern w:val="0"/>
            <w:szCs w:val="21"/>
          </w:rPr>
          <w:t>迟道</w:t>
        </w:r>
      </w:hyperlink>
      <w:r w:rsidRPr="009F5629">
        <w:rPr>
          <w:rFonts w:ascii="Segoe UI Emoji" w:eastAsia="宋体" w:hAnsi="Segoe UI Emoji" w:cs="宋体"/>
          <w:color w:val="404040"/>
          <w:kern w:val="0"/>
          <w:szCs w:val="21"/>
        </w:rPr>
        <w:t>关注赞赏支持</w:t>
      </w:r>
    </w:p>
    <w:p w:rsidR="009F5629" w:rsidRPr="009F5629" w:rsidRDefault="009F5629" w:rsidP="009F5629">
      <w:pPr>
        <w:widowControl/>
        <w:shd w:val="clear" w:color="auto" w:fill="F9F9F9"/>
        <w:spacing w:before="480"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 xml:space="preserve">Markdown </w:t>
      </w:r>
      <w:r w:rsidRPr="009F562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语法手册完整整理</w:t>
      </w:r>
    </w:p>
    <w:p w:rsidR="009F5629" w:rsidRPr="009F5629" w:rsidRDefault="009F5629" w:rsidP="009F5629">
      <w:pPr>
        <w:widowControl/>
        <w:shd w:val="clear" w:color="auto" w:fill="F9F9F9"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r w:rsidRPr="009F5629">
        <w:rPr>
          <w:rFonts w:ascii="Segoe UI Emoji" w:eastAsia="宋体" w:hAnsi="Segoe UI Emoji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3" name="矩形 53" descr="https://upload.jianshu.io/users/upload_avatars/1001659/17718ac65b83.png?imageMogr2/auto-orient/strip|imageView2/1/w/96/h/96/format/webp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41E399" id="矩形 53" o:spid="_x0000_s1026" alt="https://upload.jianshu.io/users/upload_avatars/1001659/17718ac65b83.png?imageMogr2/auto-orient/strip|imageView2/1/w/96/h/96/format/webp" href="https://www.jianshu.com/u/de4923b06bf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F5629" w:rsidRPr="009F5629" w:rsidRDefault="009F5629" w:rsidP="009F5629">
      <w:pPr>
        <w:widowControl/>
        <w:shd w:val="clear" w:color="auto" w:fill="F9F9F9"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hyperlink r:id="rId12" w:tgtFrame="_blank" w:history="1">
        <w:r w:rsidRPr="009F5629">
          <w:rPr>
            <w:rFonts w:ascii="Segoe UI Emoji" w:eastAsia="宋体" w:hAnsi="Segoe UI Emoji" w:cs="宋体"/>
            <w:color w:val="0000FF"/>
            <w:kern w:val="0"/>
            <w:sz w:val="24"/>
            <w:szCs w:val="24"/>
            <w:u w:val="single"/>
          </w:rPr>
          <w:t>迟道</w:t>
        </w:r>
      </w:hyperlink>
      <w:r w:rsidRPr="009F5629">
        <w:rPr>
          <w:rFonts w:ascii="Segoe UI Emoji" w:eastAsia="宋体" w:hAnsi="Segoe UI Emoji" w:cs="宋体"/>
          <w:color w:val="404040"/>
          <w:kern w:val="0"/>
          <w:sz w:val="20"/>
          <w:szCs w:val="20"/>
        </w:rPr>
        <w:t>关注</w:t>
      </w:r>
      <w:r w:rsidRPr="009F5629">
        <w:rPr>
          <w:rFonts w:ascii="PingFangSC-Regular" w:eastAsia="宋体" w:hAnsi="PingFangSC-Regular" w:cs="宋体"/>
          <w:color w:val="9A9A9A"/>
          <w:kern w:val="0"/>
          <w:sz w:val="18"/>
          <w:szCs w:val="18"/>
        </w:rPr>
        <w:t>IP</w:t>
      </w:r>
      <w:r w:rsidRPr="009F5629">
        <w:rPr>
          <w:rFonts w:ascii="PingFangSC-Regular" w:eastAsia="宋体" w:hAnsi="PingFangSC-Regular" w:cs="宋体"/>
          <w:color w:val="9A9A9A"/>
          <w:kern w:val="0"/>
          <w:sz w:val="18"/>
          <w:szCs w:val="18"/>
        </w:rPr>
        <w:t>属地</w:t>
      </w:r>
      <w:r w:rsidRPr="009F5629">
        <w:rPr>
          <w:rFonts w:ascii="PingFangSC-Regular" w:eastAsia="宋体" w:hAnsi="PingFangSC-Regular" w:cs="宋体"/>
          <w:color w:val="9A9A9A"/>
          <w:kern w:val="0"/>
          <w:sz w:val="18"/>
          <w:szCs w:val="18"/>
        </w:rPr>
        <w:t xml:space="preserve">: </w:t>
      </w:r>
      <w:r w:rsidRPr="009F5629">
        <w:rPr>
          <w:rFonts w:ascii="PingFangSC-Regular" w:eastAsia="宋体" w:hAnsi="PingFangSC-Regular" w:cs="宋体"/>
          <w:color w:val="9A9A9A"/>
          <w:kern w:val="0"/>
          <w:sz w:val="18"/>
          <w:szCs w:val="18"/>
        </w:rPr>
        <w:t>上海</w:t>
      </w:r>
    </w:p>
    <w:p w:rsidR="009F5629" w:rsidRPr="009F5629" w:rsidRDefault="009F5629" w:rsidP="009F5629">
      <w:pPr>
        <w:widowControl/>
        <w:shd w:val="clear" w:color="auto" w:fill="F9F9F9"/>
        <w:jc w:val="left"/>
        <w:rPr>
          <w:rFonts w:ascii="Segoe UI Emoji" w:eastAsia="宋体" w:hAnsi="Segoe UI Emoji" w:cs="宋体"/>
          <w:color w:val="969696"/>
          <w:kern w:val="0"/>
          <w:sz w:val="20"/>
          <w:szCs w:val="20"/>
        </w:rPr>
      </w:pPr>
      <w:r w:rsidRPr="009F5629">
        <w:rPr>
          <w:rFonts w:ascii="Segoe UI Emoji" w:eastAsia="宋体" w:hAnsi="Segoe UI Emoji" w:cs="宋体"/>
          <w:color w:val="EC7259"/>
          <w:kern w:val="0"/>
          <w:sz w:val="20"/>
          <w:szCs w:val="20"/>
        </w:rPr>
        <w:t>4</w:t>
      </w:r>
      <w:r w:rsidRPr="009F562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2017.04.27 01:46:50</w:t>
      </w:r>
      <w:r w:rsidRPr="009F562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字数</w:t>
      </w:r>
      <w:r w:rsidRPr="009F562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4,516</w:t>
      </w:r>
      <w:r w:rsidRPr="009F562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阅读</w:t>
      </w:r>
      <w:r w:rsidRPr="009F5629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55,209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（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Markdown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语法没有一个统一的标准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,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不同的工具或平台采用的标准不一样，所以有些语法规则和功能是有差异的）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0.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目录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 {#index}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[TOC]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（</w:t>
      </w:r>
      <w:r w:rsidRPr="009F5629">
        <w:rPr>
          <w:rFonts w:ascii="Segoe UI Emoji" w:eastAsia="宋体" w:hAnsi="Segoe UI Emoji" w:cs="宋体"/>
          <w:i/>
          <w:iCs/>
          <w:color w:val="404040"/>
          <w:kern w:val="0"/>
          <w:sz w:val="24"/>
          <w:szCs w:val="24"/>
        </w:rPr>
        <w:t>注：简书</w:t>
      </w:r>
      <w:r w:rsidRPr="009F5629">
        <w:rPr>
          <w:rFonts w:ascii="Segoe UI Emoji" w:eastAsia="宋体" w:hAnsi="Segoe UI Emoji" w:cs="宋体"/>
          <w:i/>
          <w:iCs/>
          <w:color w:val="404040"/>
          <w:kern w:val="0"/>
          <w:sz w:val="24"/>
          <w:szCs w:val="24"/>
        </w:rPr>
        <w:t>Markdown</w:t>
      </w:r>
      <w:r w:rsidRPr="009F5629">
        <w:rPr>
          <w:rFonts w:ascii="Segoe UI Emoji" w:eastAsia="宋体" w:hAnsi="Segoe UI Emoji" w:cs="宋体"/>
          <w:i/>
          <w:iCs/>
          <w:color w:val="404040"/>
          <w:kern w:val="0"/>
          <w:sz w:val="24"/>
          <w:szCs w:val="24"/>
        </w:rPr>
        <w:t>不支持目录功能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）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1.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斜体和粗体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斜体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或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_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斜体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_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**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粗体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**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***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加粗斜体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***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~~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删除线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~~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</w:p>
    <w:p w:rsidR="009F5629" w:rsidRPr="009F5629" w:rsidRDefault="009F5629" w:rsidP="009F5629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i/>
          <w:iCs/>
          <w:color w:val="404040"/>
          <w:kern w:val="0"/>
          <w:sz w:val="24"/>
          <w:szCs w:val="24"/>
        </w:rPr>
        <w:t>这是一段斜体</w:t>
      </w:r>
    </w:p>
    <w:p w:rsidR="009F5629" w:rsidRPr="009F5629" w:rsidRDefault="009F5629" w:rsidP="009F5629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这是一段粗体</w:t>
      </w:r>
    </w:p>
    <w:p w:rsidR="009F5629" w:rsidRPr="009F5629" w:rsidRDefault="009F5629" w:rsidP="009F5629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24"/>
          <w:szCs w:val="24"/>
        </w:rPr>
        <w:t>这是一段加粗斜体</w:t>
      </w:r>
    </w:p>
    <w:p w:rsidR="009F5629" w:rsidRPr="009F5629" w:rsidRDefault="009F5629" w:rsidP="009F5629">
      <w:pPr>
        <w:widowControl/>
        <w:numPr>
          <w:ilvl w:val="0"/>
          <w:numId w:val="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</w:t>
      </w:r>
      <w:del w:id="0" w:author="Unknown">
        <w:r w:rsidRPr="009F5629">
          <w:rPr>
            <w:rFonts w:ascii="Segoe UI Emoji" w:eastAsia="宋体" w:hAnsi="Segoe UI Emoji" w:cs="宋体"/>
            <w:color w:val="404040"/>
            <w:kern w:val="0"/>
            <w:sz w:val="24"/>
            <w:szCs w:val="24"/>
          </w:rPr>
          <w:delText>是一段删除线</w:delText>
        </w:r>
      </w:del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2.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分级标题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第一种写法：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这是一个一级标题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============================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这是一个二级标题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--------------------------------------------------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第二种写法：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#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一级标题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##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二级标题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###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三级标题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####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四级标题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#####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五级标题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######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六级标题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由于用了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[TOC]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标记编辑器会把所有标题写到目录大纲中，在这里写的演示标题也会列进去，所以就不演示了。同学们自己在编辑器中观察，很简单，一级标题字号最大，依级递减。（</w:t>
      </w:r>
      <w:r w:rsidRPr="009F5629">
        <w:rPr>
          <w:rFonts w:ascii="Segoe UI Emoji" w:eastAsia="宋体" w:hAnsi="Segoe UI Emoji" w:cs="宋体"/>
          <w:i/>
          <w:iCs/>
          <w:color w:val="404040"/>
          <w:kern w:val="0"/>
          <w:sz w:val="24"/>
          <w:szCs w:val="24"/>
        </w:rPr>
        <w:t>注：简书</w:t>
      </w:r>
      <w:r w:rsidRPr="009F5629">
        <w:rPr>
          <w:rFonts w:ascii="Segoe UI Emoji" w:eastAsia="宋体" w:hAnsi="Segoe UI Emoji" w:cs="宋体"/>
          <w:i/>
          <w:iCs/>
          <w:color w:val="404040"/>
          <w:kern w:val="0"/>
          <w:sz w:val="24"/>
          <w:szCs w:val="24"/>
        </w:rPr>
        <w:t>Markdown</w:t>
      </w:r>
      <w:r w:rsidRPr="009F5629">
        <w:rPr>
          <w:rFonts w:ascii="Segoe UI Emoji" w:eastAsia="宋体" w:hAnsi="Segoe UI Emoji" w:cs="宋体"/>
          <w:i/>
          <w:iCs/>
          <w:color w:val="404040"/>
          <w:kern w:val="0"/>
          <w:sz w:val="24"/>
          <w:szCs w:val="24"/>
        </w:rPr>
        <w:t>不支持目录功能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）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3.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超链接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Markdown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支持两种形式的链接语法：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行内式和参考式两种形式，行内式一般使用较多。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3.1.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行内式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语法说明：</w:t>
      </w:r>
    </w:p>
    <w:p w:rsidR="009F5629" w:rsidRPr="009F5629" w:rsidRDefault="009F5629" w:rsidP="009F5629">
      <w:pPr>
        <w:widowControl/>
        <w:numPr>
          <w:ilvl w:val="0"/>
          <w:numId w:val="2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[]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里写链接文字，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()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里写链接地址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, ()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中的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""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中可以为链接指定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title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属性，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title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属性可加可不加。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title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属性的效果是鼠标悬停在链接上会出现指定的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title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文字。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[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链接文字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](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链接地址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"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链接标题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")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这样的形式。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24"/>
          <w:szCs w:val="24"/>
        </w:rPr>
        <w:t>链接地址与链接标题前有一个空格。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欢迎来到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迟道的主页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](http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://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www.jianshu.com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de4923b06bfc)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欢迎来到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迟道的主页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](http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://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www.jianshu.com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de4923b06bfc 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迟道的主页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欢迎来到</w:t>
      </w:r>
      <w:hyperlink r:id="rId13" w:tgtFrame="_blank" w:history="1">
        <w:r w:rsidRPr="009F5629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迟道的主页</w:t>
        </w:r>
      </w:hyperlink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欢迎来到</w:t>
      </w:r>
      <w:hyperlink r:id="rId14" w:tgtFrame="_blank" w:history="1">
        <w:r w:rsidRPr="009F5629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迟道的主页</w:t>
        </w:r>
      </w:hyperlink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3.2.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参考式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参考式超链接一般用在学术论文上面，或者另一种情况，如果某一个链接在文章中多处使用，那么使用引用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的方式创建链接将非常好，它可以让你对链接进行统一的管理。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语法说明：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参考式链接分为两部分，文中的写法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[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链接文字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][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链接标记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]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，在文本的任意位置添加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[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链接标记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]: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链接地址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"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链接标题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"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24"/>
          <w:szCs w:val="24"/>
        </w:rPr>
        <w:t>链接地址与链接标题前有一个空格。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如果链接文字本身可以做为链接标记，你也可以写成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[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链接文字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][]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[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链接文字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]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：链接地址的形式，见代码的最后一行。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我经常去的几个网站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9F562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GitHub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][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知乎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][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以及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简书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][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简书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][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是一个不错的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写作社区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][]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。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  <w:r w:rsidRPr="009F562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:https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github.com 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"GitHub"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  <w:r w:rsidRPr="009F562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:https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www.zhihu.com 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知乎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  <w:r w:rsidRPr="009F562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:http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www.jianshu.com 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简书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写作社区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</w:t>
      </w:r>
      <w:r w:rsidRPr="009F562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:http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www.jianshu.com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我经常去的几个网站</w:t>
      </w:r>
      <w:hyperlink r:id="rId15" w:tgtFrame="_blank" w:history="1">
        <w:r w:rsidRPr="009F5629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GitHub</w:t>
        </w:r>
      </w:hyperlink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、</w:t>
      </w:r>
      <w:hyperlink r:id="rId16" w:tgtFrame="_blank" w:history="1">
        <w:r w:rsidRPr="009F5629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知乎</w:t>
        </w:r>
      </w:hyperlink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以及</w:t>
      </w:r>
      <w:hyperlink r:id="rId17" w:tgtFrame="_blank" w:history="1">
        <w:r w:rsidRPr="009F5629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简书</w:t>
        </w:r>
      </w:hyperlink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hyperlink r:id="rId18" w:tgtFrame="_blank" w:history="1">
        <w:r w:rsidRPr="009F5629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简书</w:t>
        </w:r>
      </w:hyperlink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是一个不错的</w:t>
      </w:r>
      <w:hyperlink r:id="rId19" w:tgtFrame="_blank" w:history="1">
        <w:r w:rsidRPr="009F5629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写作社区</w:t>
        </w:r>
      </w:hyperlink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。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3.3.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自动链接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语法说明：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 xml:space="preserve">Markdown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支持以比较简短的自动链接形式来处理网址和电子邮件信箱，只要是用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&lt;&gt;;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包起来，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Markdown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就会自动把它转成链接。一般网址的链接文字就和链接地址一样，例如：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http: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example.com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/&gt;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address</w:t>
      </w:r>
      <w:r w:rsidRPr="009F562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@example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.com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hyperlink r:id="rId20" w:tgtFrame="_blank" w:history="1">
        <w:r w:rsidRPr="009F5629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http://example.com/</w:t>
        </w:r>
      </w:hyperlink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hyperlink r:id="rId21" w:tgtFrame="_blank" w:history="1">
        <w:r w:rsidRPr="009F5629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address@example.com</w:t>
        </w:r>
      </w:hyperlink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4.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锚点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网页中，锚点其实就是页内超链接，也就是链接本文档内部的某些元素，实现当前页面中的跳转。比如我这里写下一个锚点，点击回到目录，就能跳转到目录。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在目录中点击这一节，就能跳过来。还有下一节的注脚。这些根本上都是用锚点来实现的。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注意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Markdown Extra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只支持在标题后插入锚点，其它地方无效。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语法描述：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在你准备跳转到的指定标题后插入锚点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{#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标记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}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，然后在文档的其它地方写上连接到锚点的链接。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## 0.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目录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{#index}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跳转到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目录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](#index)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跳转到</w:t>
      </w:r>
      <w:hyperlink r:id="rId22" w:anchor="index" w:tgtFrame="_blank" w:history="1">
        <w:r w:rsidRPr="009F5629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目录</w:t>
        </w:r>
      </w:hyperlink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5.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列表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5.1.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无序列表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使用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*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+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-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表示无序列表。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无序列表项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一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无序列表项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二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无序列表项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三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</w:p>
    <w:p w:rsidR="009F5629" w:rsidRPr="009F5629" w:rsidRDefault="009F5629" w:rsidP="009F5629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无序列表项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一</w:t>
      </w:r>
    </w:p>
    <w:p w:rsidR="009F5629" w:rsidRPr="009F5629" w:rsidRDefault="009F5629" w:rsidP="009F5629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无序列表项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二</w:t>
      </w:r>
    </w:p>
    <w:p w:rsidR="009F5629" w:rsidRPr="009F5629" w:rsidRDefault="009F5629" w:rsidP="009F5629">
      <w:pPr>
        <w:widowControl/>
        <w:numPr>
          <w:ilvl w:val="0"/>
          <w:numId w:val="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无序列表项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三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5.2.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有序列表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有序列表则使用数字接着一个英文句点。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1.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有序列表项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一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2.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有序列表项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二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3.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有序列表项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三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</w:p>
    <w:p w:rsidR="009F5629" w:rsidRPr="009F5629" w:rsidRDefault="009F5629" w:rsidP="009F5629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有序列表项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一</w:t>
      </w:r>
    </w:p>
    <w:p w:rsidR="009F5629" w:rsidRPr="009F5629" w:rsidRDefault="009F5629" w:rsidP="009F5629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有序列表项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二</w:t>
      </w:r>
    </w:p>
    <w:p w:rsidR="009F5629" w:rsidRPr="009F5629" w:rsidRDefault="009F5629" w:rsidP="009F5629">
      <w:pPr>
        <w:widowControl/>
        <w:numPr>
          <w:ilvl w:val="0"/>
          <w:numId w:val="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有序列表项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三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5.3.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定义型列表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语法说明：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定义型列表由名词和解释组成。一行写上定义，紧跟一行写上解释。解释的写法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: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紧跟一个缩进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(Tab)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Markdown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  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轻量级文本标记语言，可以转换成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html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pdf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等格式（左侧有一个可见的冒号和四个不可见的空格）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代码块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2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 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这是代码块的定义（左侧有一个可见的冒号和四个不可见的空格）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代码块（左侧有八个不可见的空格）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Markdown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 xml:space="preserve">: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轻量级文本标记语言，可以转换成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html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pdf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等格式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代码块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2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 xml:space="preserve">: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这是代码块的定义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代码块（左侧有八个不可见的空格）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5.4.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列表缩进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语法说明：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列表项目标记通常是放在最左边，但是其实也可以缩进，最多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3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个空格，项目标记后面则一定要接着至少一个空格或制表符。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要让列表看起来更漂亮，你可以把内容用固定的缩进整理好（显示效果与代码一致）：</w:t>
      </w:r>
    </w:p>
    <w:p w:rsidR="009F5629" w:rsidRPr="009F5629" w:rsidRDefault="009F5629" w:rsidP="009F5629">
      <w:pPr>
        <w:widowControl/>
        <w:numPr>
          <w:ilvl w:val="0"/>
          <w:numId w:val="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轻轻的我走了，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正如我轻轻的来；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我轻轻的招手，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作别西天的云彩。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那河畔的金柳，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是夕阳中的新娘；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波光里的艳影，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在我的心头荡漾。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软泥上的青荇，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油油的在水底招摇；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在康河的柔波里，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我甘心做一条水草！</w:t>
      </w:r>
    </w:p>
    <w:p w:rsidR="009F5629" w:rsidRPr="009F5629" w:rsidRDefault="009F5629" w:rsidP="009F5629">
      <w:pPr>
        <w:widowControl/>
        <w:numPr>
          <w:ilvl w:val="0"/>
          <w:numId w:val="5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那榆荫下的一潭，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不是清泉，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是天上虹；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揉碎在浮藻间，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沉淀着彩虹似的梦。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寻梦？撑一支长篙，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向青草更青处漫溯；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满载一船星辉，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在星辉斑斓里放歌。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但我不能放歌，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悄悄是别离的笙箫；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夏虫也为我沉默，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沉默是今晚的康桥！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悄悄的我走了，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正如我悄悄的来；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我挥一挥衣袖，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不带走一片云彩。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但是如果你懒，那也行：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*  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轻轻的我走了，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正如我轻轻的来；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我轻轻的招手，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作别西天的云彩。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那河畔的金柳，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是夕阳中的新娘；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波光里的艳影，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在我的心头荡漾。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软泥上的青荇，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油油的在水底招摇；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在康河的柔波里，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我甘心做一条水草！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*  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那榆荫下的一潭，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不是清泉，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是天上虹；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揉碎在浮藻间，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沉淀着彩虹似的梦。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寻梦？撑一支长篙，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向青草更青处漫溯；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满载一船星辉，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在星辉斑斓里放歌。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但我不能放歌，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悄悄是别离的笙箫；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夏虫也为我沉默，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沉默是今晚的康桥！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悄悄的我走了，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正如我悄悄的来；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我挥一挥衣袖，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不带走一片云彩。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</w:p>
    <w:p w:rsidR="009F5629" w:rsidRPr="009F5629" w:rsidRDefault="009F5629" w:rsidP="009F5629">
      <w:pPr>
        <w:widowControl/>
        <w:numPr>
          <w:ilvl w:val="0"/>
          <w:numId w:val="6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轻轻的我走了，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正如我轻轻的来；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我轻轻的招手，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作别西天的云彩。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那河畔的金柳，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是夕阳中的新娘；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波光里的艳影，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在我的心头荡漾。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软泥上的青荇，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油油的在水底招摇；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在康河的柔波里，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我甘心做一条水草！</w:t>
      </w:r>
    </w:p>
    <w:p w:rsidR="009F5629" w:rsidRPr="009F5629" w:rsidRDefault="009F5629" w:rsidP="009F5629">
      <w:pPr>
        <w:widowControl/>
        <w:numPr>
          <w:ilvl w:val="0"/>
          <w:numId w:val="6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那榆荫下的一潭，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不是清泉，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是天上虹；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揉碎在浮藻间，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沉淀着彩虹似的梦。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寻梦？撑一支长篙，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向青草更青处漫溯；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满载一船星辉，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在星辉斑斓里放歌。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但我不能放歌，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悄悄是别离的笙箫；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夏虫也为我沉默，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沉默是今晚的康桥！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悄悄的我走了，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正如我悄悄的来；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我挥一挥衣袖，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不带走一片云彩。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5.5.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包含段落的列表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语法说明：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列表项目可以包含多个段落，每个项目下的段落都必须缩进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4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个空格或是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1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个制表符（显示效果与代码一致）：</w:t>
      </w:r>
    </w:p>
    <w:p w:rsidR="009F5629" w:rsidRPr="009F5629" w:rsidRDefault="009F5629" w:rsidP="009F5629">
      <w:pPr>
        <w:widowControl/>
        <w:numPr>
          <w:ilvl w:val="0"/>
          <w:numId w:val="7"/>
        </w:numPr>
        <w:shd w:val="clear" w:color="auto" w:fill="F9F9F9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轻轻的我走了，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正如我轻轻的来；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我轻轻的招手，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作别西天的云彩。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那河畔的金柳，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是夕阳中的新娘；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波光里的艳影，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在我的心头荡漾。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软泥上的青荇，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油油的在水底招摇；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在康河的柔波里，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我甘心做一条水草！</w:t>
      </w:r>
    </w:p>
    <w:p w:rsidR="009F5629" w:rsidRPr="009F5629" w:rsidRDefault="009F5629" w:rsidP="009F5629">
      <w:pPr>
        <w:widowControl/>
        <w:shd w:val="clear" w:color="auto" w:fill="F9F9F9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那榆荫下的一潭，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不是清泉，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是天上虹；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揉碎在浮藻间，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沉淀着彩虹似的梦。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寻梦？撑一支长篙，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向青草更青处漫溯；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满载一船星辉，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在星辉斑斓里放歌。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但我不能放歌，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悄悄是别离的笙箫；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夏虫也为我沉默，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沉默是今晚的康桥！</w:t>
      </w:r>
    </w:p>
    <w:p w:rsidR="009F5629" w:rsidRPr="009F5629" w:rsidRDefault="009F5629" w:rsidP="009F5629">
      <w:pPr>
        <w:widowControl/>
        <w:numPr>
          <w:ilvl w:val="0"/>
          <w:numId w:val="7"/>
        </w:numPr>
        <w:shd w:val="clear" w:color="auto" w:fill="F9F9F9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悄悄的我走了，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正如我悄悄的来；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我挥一挥衣袖，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不带走一片云彩。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如果你每行都有缩进，看起来会看好很多，当然，再次地，如果你很懒惰，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Markdown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也允许：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*  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轻轻的我走了，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正如我轻轻的来；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我轻轻的招手，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作别西天的云彩。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那河畔的金柳，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是夕阳中的新娘；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波光里的艳影，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在我的心头荡漾。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软泥上的青荇，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油油的在水底招摇；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在康河的柔波里，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我甘心做一条水草！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那榆荫下的一潭，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不是清泉，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是天上虹；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揉碎在浮藻间，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沉淀着彩虹似的梦。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寻梦？撑一支长篙，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向青草更青处漫溯；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满载一船星辉，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在星辉斑斓里放歌。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但我不能放歌，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悄悄是别离的笙箫；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夏虫也为我沉默，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沉默是今晚的康桥！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*   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悄悄的我走了，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正如我悄悄的来；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我挥一挥衣袖，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不带走一片云彩。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</w:p>
    <w:p w:rsidR="009F5629" w:rsidRPr="009F5629" w:rsidRDefault="009F5629" w:rsidP="009F5629">
      <w:pPr>
        <w:widowControl/>
        <w:numPr>
          <w:ilvl w:val="0"/>
          <w:numId w:val="8"/>
        </w:numPr>
        <w:shd w:val="clear" w:color="auto" w:fill="F9F9F9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轻轻的我走了，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正如我轻轻的来；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我轻轻的招手，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作别西天的云彩。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那河畔的金柳，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是夕阳中的新娘；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波光里的艳影，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在我的心头荡漾。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软泥上的青荇，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油油的在水底招摇；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在康河的柔波里，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我甘心做一条水草！</w:t>
      </w:r>
    </w:p>
    <w:p w:rsidR="009F5629" w:rsidRPr="009F5629" w:rsidRDefault="009F5629" w:rsidP="009F5629">
      <w:pPr>
        <w:widowControl/>
        <w:shd w:val="clear" w:color="auto" w:fill="F9F9F9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那榆荫下的一潭，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不是清泉，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是天上虹；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揉碎在浮藻间，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沉淀着彩虹似的梦。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寻梦？撑一支长篙，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向青草更青处漫溯；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满载一船星辉，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在星辉斑斓里放歌。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但我不能放歌，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悄悄是别离的笙箫；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夏虫也为我沉默，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沉默是今晚的康桥！</w:t>
      </w:r>
    </w:p>
    <w:p w:rsidR="009F5629" w:rsidRPr="009F5629" w:rsidRDefault="009F5629" w:rsidP="009F5629">
      <w:pPr>
        <w:widowControl/>
        <w:numPr>
          <w:ilvl w:val="0"/>
          <w:numId w:val="8"/>
        </w:numPr>
        <w:shd w:val="clear" w:color="auto" w:fill="F9F9F9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悄悄的我走了，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正如我悄悄的来；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我挥一挥衣袖，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不带走一片云彩。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5.6.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包含引用的列表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语法说明：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如果要在列表项目内放进引用，那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&gt;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就需要缩进：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*  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阅读的方法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&gt;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打开书本。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&gt;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打开电灯。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</w:p>
    <w:p w:rsidR="009F5629" w:rsidRPr="009F5629" w:rsidRDefault="009F5629" w:rsidP="009F5629">
      <w:pPr>
        <w:widowControl/>
        <w:numPr>
          <w:ilvl w:val="0"/>
          <w:numId w:val="9"/>
        </w:numPr>
        <w:shd w:val="clear" w:color="auto" w:fill="F9F9F9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阅读的方法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:</w:t>
      </w:r>
    </w:p>
    <w:p w:rsidR="009F5629" w:rsidRPr="009F5629" w:rsidRDefault="009F5629" w:rsidP="009F5629">
      <w:pPr>
        <w:widowControl/>
        <w:shd w:val="clear" w:color="auto" w:fill="FAFAFA"/>
        <w:spacing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打开书本。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打开电灯。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5.7.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包含代码区块的引用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语法说明：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如果要放代码区块的话，该区块就需要缩进两次，也就是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8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个空格或是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2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个制表符：</w:t>
      </w:r>
    </w:p>
    <w:p w:rsidR="009F5629" w:rsidRPr="009F5629" w:rsidRDefault="009F5629" w:rsidP="009F5629">
      <w:pPr>
        <w:widowControl/>
        <w:numPr>
          <w:ilvl w:val="0"/>
          <w:numId w:val="10"/>
        </w:numPr>
        <w:shd w:val="clear" w:color="auto" w:fill="F9F9F9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一列表项包含一个列表区块：</w:t>
      </w:r>
    </w:p>
    <w:p w:rsidR="009F5629" w:rsidRPr="009F5629" w:rsidRDefault="009F5629" w:rsidP="009F5629">
      <w:pPr>
        <w:widowControl/>
        <w:numPr>
          <w:ilvl w:val="0"/>
          <w:numId w:val="10"/>
        </w:numP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9F562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代码写在这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5.8.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一个特殊情况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在特殊情况下，项目列表很可能会不小心产生，像是下面这样的写法：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1986. What a great season.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会显示成：</w:t>
      </w:r>
    </w:p>
    <w:p w:rsidR="009F5629" w:rsidRPr="009F5629" w:rsidRDefault="009F5629" w:rsidP="009F5629">
      <w:pPr>
        <w:widowControl/>
        <w:numPr>
          <w:ilvl w:val="0"/>
          <w:numId w:val="11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What a great season.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换句话说，也就是在行首出现数字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-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句点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-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空白，要避免这样的状况，你可以在句点前面加上反斜杠：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1986\. What a great season.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会显示成：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1986. What a great season.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6.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引用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语法说明：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引用需要在被引用的文本前加上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&gt;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符号。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&gt;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这是一个有两段文字的引用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无意义的占行文字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1.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无意义的占行文字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2.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无意义的占行文字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3.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无意义的占行文字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4.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</w:p>
    <w:p w:rsidR="009F5629" w:rsidRPr="009F5629" w:rsidRDefault="009F5629" w:rsidP="009F5629">
      <w:pPr>
        <w:widowControl/>
        <w:shd w:val="clear" w:color="auto" w:fill="FAFAFA"/>
        <w:spacing w:after="300"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这是一个有两段文字的引用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,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无意义的占行文字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1.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无意义的占行文字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2.</w:t>
      </w:r>
    </w:p>
    <w:p w:rsidR="009F5629" w:rsidRPr="009F5629" w:rsidRDefault="009F5629" w:rsidP="009F5629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无意义的占行文字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3.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无意义的占行文字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4.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Markdown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也允许你偷懒只在整个段落的第一行最前面加上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&gt;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：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&gt;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这是一个有两段文字的引用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无意义的占行文字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1.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无意义的占行文字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2.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无意义的占行文字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3.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无意义的占行文字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4.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</w:p>
    <w:p w:rsidR="009F5629" w:rsidRPr="009F5629" w:rsidRDefault="009F5629" w:rsidP="009F5629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这是一个有两段文字的引用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,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无意义的占行文字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1.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无意义的占行文字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2.</w:t>
      </w:r>
    </w:p>
    <w:p w:rsidR="009F5629" w:rsidRPr="009F5629" w:rsidRDefault="009F5629" w:rsidP="009F5629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无意义的占行文字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3.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无意义的占行文字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4.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6.1.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引用的多层嵌套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区块引用可以嵌套（例如：引用内的引用），只要根据层次加上不同数量的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&gt;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：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&gt;&gt;&gt;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请问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Markdwon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怎么用？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小白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&gt;&gt;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自己看教程！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愤青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教程在哪？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小白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</w:p>
    <w:p w:rsidR="009F5629" w:rsidRPr="009F5629" w:rsidRDefault="009F5629" w:rsidP="009F5629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请问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Markdwon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怎么用？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-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小白</w:t>
      </w:r>
    </w:p>
    <w:p w:rsidR="009F5629" w:rsidRPr="009F5629" w:rsidRDefault="009F5629" w:rsidP="009F5629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自己看教程！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-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愤青</w:t>
      </w:r>
    </w:p>
    <w:p w:rsidR="009F5629" w:rsidRPr="009F5629" w:rsidRDefault="009F5629" w:rsidP="009F5629">
      <w:pPr>
        <w:widowControl/>
        <w:shd w:val="clear" w:color="auto" w:fill="FAFAFA"/>
        <w:spacing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教程在哪？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-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小白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6.2.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引用其它要素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引用的区块内也可以使用其他的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Markdown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语法，包括标题、列表、代码区块等：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.  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这是第一行列表项。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.  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这是第二行列表项。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给出一些例子代码：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</w:t>
      </w:r>
      <w:r w:rsidRPr="009F562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shell_exec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"echo $input | $markdown_script"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</w:p>
    <w:p w:rsidR="009F5629" w:rsidRPr="009F5629" w:rsidRDefault="009F5629" w:rsidP="009F5629">
      <w:pPr>
        <w:widowControl/>
        <w:numPr>
          <w:ilvl w:val="0"/>
          <w:numId w:val="12"/>
        </w:numPr>
        <w:shd w:val="clear" w:color="auto" w:fill="FAFAFA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这是第一行列表项。</w:t>
      </w:r>
    </w:p>
    <w:p w:rsidR="009F5629" w:rsidRPr="009F5629" w:rsidRDefault="009F5629" w:rsidP="009F5629">
      <w:pPr>
        <w:widowControl/>
        <w:numPr>
          <w:ilvl w:val="0"/>
          <w:numId w:val="12"/>
        </w:numPr>
        <w:shd w:val="clear" w:color="auto" w:fill="FAFAFA"/>
        <w:spacing w:before="100" w:before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这是第二行列表项。</w:t>
      </w:r>
    </w:p>
    <w:p w:rsidR="009F5629" w:rsidRPr="009F5629" w:rsidRDefault="009F5629" w:rsidP="009F5629">
      <w:pPr>
        <w:widowControl/>
        <w:shd w:val="clear" w:color="auto" w:fill="FAFAFA"/>
        <w:spacing w:after="300" w:line="450" w:lineRule="atLeast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给出一些例子代码：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shell_exec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"echo $input | $markdown_script"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7.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插入图像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图片的创建方式与超链接相似，而且和超链接一样也有两种写法，行内式和参考式写法。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语法中图片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Alt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的意思是如果图片因为某些原因不能显示，就用定义的图片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Alt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文字来代替图片。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图片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Title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则和链接中的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Title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一样，表示鼠标悬停与图片上时出现的文字。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Alt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Title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都不是必须的，可以省略，但建议写上。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7.1.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行内式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语法说明：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![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图片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Alt](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图片地址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"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图片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Title")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快乐学习：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快乐学习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](http: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upload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images.jianshu.io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upload_images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1001659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7535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c9e3fe16240d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?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imageMogr2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auto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orient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strip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7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CimageView2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1240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快乐学习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快乐学习：</w:t>
      </w:r>
    </w:p>
    <w:p w:rsidR="009F5629" w:rsidRPr="009F5629" w:rsidRDefault="009F5629" w:rsidP="009F5629">
      <w:pPr>
        <w:widowControl/>
        <w:shd w:val="clear" w:color="auto" w:fill="F9F9F9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</w:p>
    <w:p w:rsidR="009F5629" w:rsidRPr="009F5629" w:rsidRDefault="009F5629" w:rsidP="009F5629">
      <w:pPr>
        <w:widowControl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  <w:r w:rsidRPr="009F5629">
        <w:rPr>
          <w:rFonts w:ascii="Segoe UI Emoji" w:eastAsia="宋体" w:hAnsi="Segoe UI Emoji" w:cs="宋体"/>
          <w:noProof/>
          <w:color w:val="404040"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2" name="矩形 52" descr="https://upload-images.jianshu.io/upload_images/1001659-7535c9e3fe16240d?imageMogr2/auto-orient/strip|imageView2/2/w/6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2DA1EB" id="矩形 52" o:spid="_x0000_s1026" alt="https://upload-images.jianshu.io/upload_images/1001659-7535c9e3fe16240d?imageMogr2/auto-orient/strip|imageView2/2/w/6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HhhMjRkDAABC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:rsidR="009F5629" w:rsidRPr="009F5629" w:rsidRDefault="009F5629" w:rsidP="009F5629">
      <w:pPr>
        <w:widowControl/>
        <w:shd w:val="clear" w:color="auto" w:fill="F9F9F9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9F5629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快乐学习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7.2.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参考式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语法说明：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在文档要插入图片的地方写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![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图片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Alt][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标记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]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在文档的最后写上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[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标记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]: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图片地址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"Title"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快乐学习：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快乐学习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][study]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[study]</w:t>
      </w:r>
      <w:r w:rsidRPr="009F562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:http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upload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images.jianshu.io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upload_images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1001659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7535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c9e3fe16240d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?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imageMogr2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auto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orient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strip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%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7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CimageView2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1240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快乐学习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快乐学习：</w:t>
      </w:r>
    </w:p>
    <w:p w:rsidR="009F5629" w:rsidRPr="009F5629" w:rsidRDefault="009F5629" w:rsidP="009F5629">
      <w:pPr>
        <w:widowControl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  <w:r w:rsidRPr="009F5629">
        <w:rPr>
          <w:rFonts w:ascii="Segoe UI Emoji" w:eastAsia="宋体" w:hAnsi="Segoe UI Emoji" w:cs="宋体"/>
          <w:noProof/>
          <w:color w:val="404040"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1" name="矩形 51" descr="https://upload-images.jianshu.io/upload_images/1001659-7535c9e3fe16240d?imageMogr2/auto-orient/strip|imageView2/2/w/6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CB519" id="矩形 51" o:spid="_x0000_s1026" alt="https://upload-images.jianshu.io/upload_images/1001659-7535c9e3fe16240d?imageMogr2/auto-orient/strip|imageView2/2/w/6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CtNCrhkDAABC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:rsidR="009F5629" w:rsidRPr="009F5629" w:rsidRDefault="009F5629" w:rsidP="009F5629">
      <w:pPr>
        <w:widowControl/>
        <w:shd w:val="clear" w:color="auto" w:fill="F9F9F9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9F5629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快乐学习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8.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内容目录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（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6"/>
          <w:szCs w:val="36"/>
        </w:rPr>
        <w:t>注：简书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6"/>
          <w:szCs w:val="36"/>
        </w:rPr>
        <w:t>Markdown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6"/>
          <w:szCs w:val="36"/>
        </w:rPr>
        <w:t>不支持目录功能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）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在段落中填写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9F562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[TOC]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以显示全文内容的目录结构。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效果参见最上方的目录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pict>
          <v:rect id="_x0000_i1036" style="width:0;height:0" o:hralign="center" o:hrstd="t" o:hr="t" fillcolor="#a0a0a0" stroked="f"/>
        </w:pic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9.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注脚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语法说明：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在需要添加注脚的文字后加上脚注</w:t>
      </w:r>
      <w:r w:rsidRPr="009F562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[^</w:t>
      </w:r>
      <w:r w:rsidRPr="009F562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注脚名字</w:t>
      </w:r>
      <w:r w:rsidRPr="009F562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]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,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称为加注。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然后在文本的任意位置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(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一般在最后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)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添加脚注，脚注前必须有对应的脚注名字。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注意：经测试注脚与注脚之间必须空一行，不然会失效。成功后会发现，即使你没有把注脚写在文末，经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Markdown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转换后，也会自动归类到文章的最后。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使用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Markdown[^1]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可以效率的书写文档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直接转换成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HTML[^2],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你可以使用简书或者支持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Markdown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的编辑器进行书写。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[^1]:Markdown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是一种纯文本标记语言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[^2]:HyperText Markup Language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超文本标记语言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使用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Markdown</w:t>
      </w:r>
      <w:hyperlink r:id="rId23" w:anchor="fn1" w:history="1">
        <w:r w:rsidRPr="009F5629">
          <w:rPr>
            <w:rFonts w:ascii="Segoe UI Emoji" w:eastAsia="宋体" w:hAnsi="Segoe UI Emoji" w:cs="宋体"/>
            <w:color w:val="0681D0"/>
            <w:kern w:val="0"/>
            <w:sz w:val="18"/>
            <w:szCs w:val="18"/>
            <w:u w:val="single"/>
            <w:vertAlign w:val="superscript"/>
          </w:rPr>
          <w:t>[1]</w:t>
        </w:r>
      </w:hyperlink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可以效率的书写文档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直接转换成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HTML</w:t>
      </w:r>
      <w:hyperlink r:id="rId24" w:anchor="fn2" w:history="1">
        <w:r w:rsidRPr="009F5629">
          <w:rPr>
            <w:rFonts w:ascii="Segoe UI Emoji" w:eastAsia="宋体" w:hAnsi="Segoe UI Emoji" w:cs="宋体"/>
            <w:color w:val="0681D0"/>
            <w:kern w:val="0"/>
            <w:sz w:val="18"/>
            <w:szCs w:val="18"/>
            <w:u w:val="single"/>
            <w:vertAlign w:val="superscript"/>
          </w:rPr>
          <w:t>[2]</w:t>
        </w:r>
      </w:hyperlink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,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你可以使用简书或者支持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Markdown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的编辑器进行书写。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注：脚注自动被搬运到最后面，请到文章末尾查看，并且脚注后方的链接可以直接跳转回到加注的地方。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pict>
          <v:rect id="_x0000_i1037" style="width:0;height:0" o:hralign="center" o:hrstd="t" o:hr="t" fillcolor="#a0a0a0" stroked="f"/>
        </w:pic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10.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数学公式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10.1. $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表示行内公式：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（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3"/>
          <w:szCs w:val="33"/>
        </w:rPr>
        <w:t>注：简书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3"/>
          <w:szCs w:val="33"/>
        </w:rPr>
        <w:t>Markdown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3"/>
          <w:szCs w:val="33"/>
        </w:rPr>
        <w:t>不支持此公式写法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）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质能守恒方程可以用一个很简洁的方程式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$E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mc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^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来表达。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质能守恒方程可以用一个很简洁的方程式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9F5629">
        <w:rPr>
          <w:rFonts w:ascii="Segoe UI Emoji" w:eastAsia="宋体" w:hAnsi="Segoe UI Emoji" w:cs="宋体"/>
          <w:noProof/>
          <w:color w:val="40404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0" name="矩形 50" descr="E=mc^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CABA9C" id="矩形 50" o:spid="_x0000_s1026" alt="E=mc^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NlS37rJAgAAxQ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来表达。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10.2 $$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表示整行公式：（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3"/>
          <w:szCs w:val="33"/>
        </w:rPr>
        <w:t>注：简书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3"/>
          <w:szCs w:val="33"/>
        </w:rPr>
        <w:t>Markdown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3"/>
          <w:szCs w:val="33"/>
        </w:rPr>
        <w:t>不支持此公式写法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）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$$\sum_{i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^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 a_i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$$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$$f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(x_1,x_x,\ldots,x_n) 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x_1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^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x_2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^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\cdots 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x_n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^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$$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$$\sum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^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{j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}_{k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}{\widehat{\gamma}_{kj} z_k}$$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noProof/>
          <w:color w:val="40404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9" name="矩形 49" descr="\sum_{i=1}^n a_i=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64E2F8" id="矩形 49" o:spid="_x0000_s1026" alt="\sum_{i=1}^n a_i=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KAA9qnSAgAA0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noProof/>
          <w:color w:val="40404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8" name="矩形 48" descr="f(x_1,x_x,\ldots,x_n) = x_1^2 + x_2^2 + \cdots + x_n^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37BFD8" id="矩形 48" o:spid="_x0000_s1026" alt="f(x_1,x_x,\ldots,x_n) = x_1^2 + x_2^2 + \cdots + x_n^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isLVL6wIAAPU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noProof/>
          <w:color w:val="40404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7" name="矩形 47" descr="\sum^{j-1}_{k=0}{\widehat{\gamma}_{kj} z_k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80549" id="矩形 47" o:spid="_x0000_s1026" alt="\sum^{j-1}_{k=0}{\widehat{\gamma}_{kj} z_k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Cd/d16wIAAOo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访问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hyperlink r:id="rId25" w:tgtFrame="_blank" w:history="1">
        <w:r w:rsidRPr="009F5629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MathJax</w:t>
        </w:r>
      </w:hyperlink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参考更多使用方法。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10.3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简书公式写法：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使用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forkosh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服务器，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forkosh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上提供了关于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Latex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公式的一份简短而很有用的帮助，参考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[4]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[5].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[4]:</w:t>
      </w:r>
      <w:hyperlink r:id="rId26" w:tgtFrame="_blank" w:history="1">
        <w:r w:rsidRPr="009F5629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http://www.forkosh.com/mathtextutorial.html</w:t>
        </w:r>
      </w:hyperlink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[5]:</w:t>
      </w:r>
      <w:hyperlink r:id="rId27" w:tgtFrame="_blank" w:history="1">
        <w:r w:rsidRPr="009F5629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http://www.forkosh.com/mathtex.html</w:t>
        </w:r>
      </w:hyperlink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使用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forkosh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插入公式的方法是：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[](http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://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www.forkosh.com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mathtex.cgi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?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在此处插入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Latex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公式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示例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1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[](http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://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www.forkosh.com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mathtex.cgi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?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mc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^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效果：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[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图片上传失败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...(image-a87a9e-1541470046355)]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示例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2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[](http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://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www.forkosh.com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mathtex.cgi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?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\sum_{i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^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 a_i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效果：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[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图片上传失败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...(image-3e19a0-1541470046355)]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示例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3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[](http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://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www.forkosh.com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mathtex.cgi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?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(x_1,x_x,\ldots,x_n) 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x_1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^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x_2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^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\cdots 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x_n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^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效果：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[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图片上传失败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...(image-ef1b76-1541470046355)] = x_1^2 + x_2^2 + \cdots + x_n^2)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示例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4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!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[](http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://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www.forkosh.com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mathtex.cgi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?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\sum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^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{j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}_{k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}{\widehat{\gamma}_{kj} z_k})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效果：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[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图片上传失败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...(image-abbf39-1541470046355)]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pict>
          <v:rect id="_x0000_i1042" style="width:0;height:0" o:hralign="center" o:hrstd="t" o:hr="t" fillcolor="#a0a0a0" stroked="f"/>
        </w:pic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11 .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表格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语法说明：</w:t>
      </w:r>
    </w:p>
    <w:p w:rsidR="009F5629" w:rsidRPr="009F5629" w:rsidRDefault="009F5629" w:rsidP="009F5629">
      <w:pPr>
        <w:widowControl/>
        <w:numPr>
          <w:ilvl w:val="0"/>
          <w:numId w:val="1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不管是哪种方式，第一行为表头，第二行分隔表头和主体部分，第三行开始每一行为一个表格行。</w:t>
      </w:r>
    </w:p>
    <w:p w:rsidR="009F5629" w:rsidRPr="009F5629" w:rsidRDefault="009F5629" w:rsidP="009F5629">
      <w:pPr>
        <w:widowControl/>
        <w:numPr>
          <w:ilvl w:val="0"/>
          <w:numId w:val="1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列于列之间用管道符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|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隔开。原生方式的表格每一行的两边也要有管道符。</w:t>
      </w:r>
    </w:p>
    <w:p w:rsidR="009F5629" w:rsidRPr="009F5629" w:rsidRDefault="009F5629" w:rsidP="009F5629">
      <w:pPr>
        <w:widowControl/>
        <w:numPr>
          <w:ilvl w:val="0"/>
          <w:numId w:val="13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第二行还可以为不同的列指定对齐方向。默认为左对齐，在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-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右边加上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: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就右对齐。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简单方式写表格：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学号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姓名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分数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-|-|-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小明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男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75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小红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女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79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小陆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男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92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原生方式写表格：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学号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姓名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分数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|-|-|-|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小明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男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75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小红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女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79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小陆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男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92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为表格第二列指定方向：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产品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价格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-|-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Leanote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高级账号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60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元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年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Leanote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超级账号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|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120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元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年</w:t>
      </w:r>
    </w:p>
    <w:p w:rsidR="009F5629" w:rsidRPr="009F5629" w:rsidRDefault="009F5629" w:rsidP="009F5629">
      <w:pPr>
        <w:widowControl/>
        <w:shd w:val="clear" w:color="auto" w:fill="F9F9F9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简单方式写表格：</w:t>
      </w:r>
    </w:p>
    <w:tbl>
      <w:tblPr>
        <w:tblW w:w="999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9F5629" w:rsidRPr="009F5629" w:rsidTr="009F5629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学号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分数</w:t>
            </w:r>
          </w:p>
        </w:tc>
      </w:tr>
      <w:tr w:rsidR="009F5629" w:rsidRPr="009F5629" w:rsidTr="009F5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kern w:val="0"/>
                <w:sz w:val="24"/>
                <w:szCs w:val="24"/>
              </w:rPr>
              <w:t>小明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</w:tr>
      <w:tr w:rsidR="009F5629" w:rsidRPr="009F5629" w:rsidTr="009F5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kern w:val="0"/>
                <w:sz w:val="24"/>
                <w:szCs w:val="24"/>
              </w:rPr>
              <w:t>小红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</w:tr>
      <w:tr w:rsidR="009F5629" w:rsidRPr="009F5629" w:rsidTr="009F5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kern w:val="0"/>
                <w:sz w:val="24"/>
                <w:szCs w:val="24"/>
              </w:rPr>
              <w:t>小陆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</w:tr>
    </w:tbl>
    <w:p w:rsidR="009F5629" w:rsidRPr="009F5629" w:rsidRDefault="009F5629" w:rsidP="009F5629">
      <w:pPr>
        <w:widowControl/>
        <w:shd w:val="clear" w:color="auto" w:fill="F9F9F9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原生方式写表格：</w:t>
      </w:r>
    </w:p>
    <w:tbl>
      <w:tblPr>
        <w:tblW w:w="999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9F5629" w:rsidRPr="009F5629" w:rsidTr="009F5629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学号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分数</w:t>
            </w:r>
          </w:p>
        </w:tc>
      </w:tr>
      <w:tr w:rsidR="009F5629" w:rsidRPr="009F5629" w:rsidTr="009F5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kern w:val="0"/>
                <w:sz w:val="24"/>
                <w:szCs w:val="24"/>
              </w:rPr>
              <w:t>小明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</w:tr>
      <w:tr w:rsidR="009F5629" w:rsidRPr="009F5629" w:rsidTr="009F5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kern w:val="0"/>
                <w:sz w:val="24"/>
                <w:szCs w:val="24"/>
              </w:rPr>
              <w:t>小红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</w:tr>
      <w:tr w:rsidR="009F5629" w:rsidRPr="009F5629" w:rsidTr="009F5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kern w:val="0"/>
                <w:sz w:val="24"/>
                <w:szCs w:val="24"/>
              </w:rPr>
              <w:t>小陆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</w:tr>
    </w:tbl>
    <w:p w:rsidR="009F5629" w:rsidRPr="009F5629" w:rsidRDefault="009F5629" w:rsidP="009F5629">
      <w:pPr>
        <w:widowControl/>
        <w:shd w:val="clear" w:color="auto" w:fill="F9F9F9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为表格第二列指定方向：</w:t>
      </w:r>
    </w:p>
    <w:tbl>
      <w:tblPr>
        <w:tblW w:w="999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2"/>
        <w:gridCol w:w="3958"/>
      </w:tblGrid>
      <w:tr w:rsidR="009F5629" w:rsidRPr="009F5629" w:rsidTr="009F5629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产品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价格</w:t>
            </w:r>
          </w:p>
        </w:tc>
      </w:tr>
      <w:tr w:rsidR="009F5629" w:rsidRPr="009F5629" w:rsidTr="009F5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kern w:val="0"/>
                <w:sz w:val="24"/>
                <w:szCs w:val="24"/>
              </w:rPr>
              <w:t>为知笔记VIP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kern w:val="0"/>
                <w:sz w:val="24"/>
                <w:szCs w:val="24"/>
              </w:rPr>
              <w:t>60元/年</w:t>
            </w:r>
          </w:p>
        </w:tc>
      </w:tr>
      <w:tr w:rsidR="009F5629" w:rsidRPr="009F5629" w:rsidTr="009F562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kern w:val="0"/>
                <w:sz w:val="24"/>
                <w:szCs w:val="24"/>
              </w:rPr>
              <w:t>有道云笔记会员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5629" w:rsidRPr="009F5629" w:rsidRDefault="009F5629" w:rsidP="009F5629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F5629">
              <w:rPr>
                <w:rFonts w:ascii="宋体" w:eastAsia="宋体" w:hAnsi="宋体" w:cs="宋体"/>
                <w:kern w:val="0"/>
                <w:sz w:val="24"/>
                <w:szCs w:val="24"/>
              </w:rPr>
              <w:t>198元/年</w:t>
            </w:r>
          </w:p>
        </w:tc>
      </w:tr>
    </w:tbl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pict>
          <v:rect id="_x0000_i1043" style="width:0;height:0" o:hralign="center" o:hrstd="t" o:hr="t" fillcolor="#a0a0a0" stroked="f"/>
        </w:pic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12.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分隔线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你可以在一行中用三个以上的星号、减号、底线来建立一个分隔线，行内不能有其他东西。你也可以在星号或是减号中间插入空格。下面每种写法都可以建立分隔线：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 * *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***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*****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 - -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---------------------------------------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显示效果都一样：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pict>
          <v:rect id="_x0000_i1044" style="width:0;height:0" o:hralign="center" o:hrstd="t" o:hr="t" fillcolor="#a0a0a0" stroked="f"/>
        </w:pic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13.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代码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对于程序员来说这个功能是必不可少的，插入程序代码的方式有两种，一种是利用缩进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(Tab),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另一种是利用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“`”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符号（一般在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ESC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键下方）包裹代码。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语法说明：</w:t>
      </w:r>
    </w:p>
    <w:p w:rsidR="009F5629" w:rsidRPr="009F5629" w:rsidRDefault="009F5629" w:rsidP="009F5629">
      <w:pPr>
        <w:widowControl/>
        <w:numPr>
          <w:ilvl w:val="0"/>
          <w:numId w:val="1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插入行内代码，即插入一个单词或者一句代码的情况，使用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`code`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这样的形式插入。</w:t>
      </w:r>
    </w:p>
    <w:p w:rsidR="009F5629" w:rsidRPr="009F5629" w:rsidRDefault="009F5629" w:rsidP="009F5629">
      <w:pPr>
        <w:widowControl/>
        <w:numPr>
          <w:ilvl w:val="0"/>
          <w:numId w:val="14"/>
        </w:numPr>
        <w:shd w:val="clear" w:color="auto" w:fill="F9F9F9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插入多行代码，可以使用缩进或者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``` code ```,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具体看示例。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注意：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缩进式插入前方必须有空行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13.1.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行内式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语言里的函数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`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scanf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()`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怎么使用？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C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语言里的函数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9F562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scanf()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怎么使用？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13.2.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缩进式多行代码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缩进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4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个空格或是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1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个制表符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一个代码区块会一直持续到没有缩进的那一行（或是文件结尾）。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9F562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#</w:t>
      </w:r>
      <w:r w:rsidRPr="009F562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include</w:t>
      </w:r>
      <w:r w:rsidRPr="009F562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&lt;stdio.h&gt;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9F562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F562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{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printf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"Hello world\n"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#</w:t>
      </w:r>
      <w:r w:rsidRPr="009F562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include</w:t>
      </w:r>
      <w:r w:rsidRPr="009F562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&lt;stdio.h&gt;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F562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printf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"Hello world\n"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13.3.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用六个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`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包裹多行代码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```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#include &lt;stdio.h&gt;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int main(void)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{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printf("Hello world\n");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}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```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#</w:t>
      </w:r>
      <w:r w:rsidRPr="009F562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include</w:t>
      </w:r>
      <w:r w:rsidRPr="009F562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&lt;stdio.h&gt;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F562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printf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"Hello world\n"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13.4.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代码高亮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代码高亮示例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: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/**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* nth element in the fibonacci series.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* @param n &gt;= 0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* @return the nth element, &gt;= 0.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*/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fib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(n) {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9F562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 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b 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9F562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tmp;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9F562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while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n 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&gt;=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tmp 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a 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+=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b 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tmp;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}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9F562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document.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write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fib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));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class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Employee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empCount 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  <w:r w:rsidRPr="009F562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__init__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(self, name, salary):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self.name 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name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self.salary 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salary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Employee.empCount 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+=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13.5. HTML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原始码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（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3"/>
          <w:szCs w:val="33"/>
        </w:rPr>
        <w:t>注：简书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3"/>
          <w:szCs w:val="33"/>
        </w:rPr>
        <w:t>Markdown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3"/>
          <w:szCs w:val="33"/>
        </w:rPr>
        <w:t>不支持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3"/>
          <w:szCs w:val="33"/>
        </w:rPr>
        <w:t>HTML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3"/>
          <w:szCs w:val="33"/>
        </w:rPr>
        <w:t>原始码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）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在代码区块里面，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&amp;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、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&lt;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和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&gt;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会自动转成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HTML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实体，这样的方式让你非常容易使用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Markdown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插入范例用的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HTML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原始码，只需要复制贴上，剩下的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Markdown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都会帮你处理，例如：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第一个例子：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div </w:t>
      </w:r>
      <w:r w:rsidRPr="009F562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class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"footer"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© </w:t>
      </w:r>
      <w:r w:rsidRPr="009F562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2004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562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Foo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Corporation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&lt;/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div</w:t>
      </w:r>
      <w:r w:rsidRPr="009F562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第二个例子：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9F562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table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r w:rsidRPr="009F562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tr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9F562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th rowspan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9F562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2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值班人员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9F562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th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9F562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th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星期一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9F562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th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9F562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th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星期二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9F562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th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9F562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th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星期三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9F562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th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&lt;/</w:t>
      </w:r>
      <w:r w:rsidRPr="009F562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tr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r w:rsidRPr="009F562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tr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9F562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td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李强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9F562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td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9F562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td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张明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9F562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td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&lt;</w:t>
      </w:r>
      <w:r w:rsidRPr="009F562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td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王平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9F562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td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&lt;/</w:t>
      </w:r>
      <w:r w:rsidRPr="009F562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tr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9F562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table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24"/>
          <w:szCs w:val="24"/>
        </w:rPr>
        <w:t>显示效果：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第一个例子：</w:t>
      </w:r>
    </w:p>
    <w:p w:rsidR="009F5629" w:rsidRPr="009F5629" w:rsidRDefault="009F5629" w:rsidP="009F5629">
      <w:pPr>
        <w:widowControl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  <w:r w:rsidRPr="009F5629">
        <w:rPr>
          <w:rFonts w:ascii="Segoe UI Emoji" w:eastAsia="宋体" w:hAnsi="Segoe UI Emoji" w:cs="宋体"/>
          <w:noProof/>
          <w:color w:val="404040"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6" name="矩形 46" descr="https://upload-images.jianshu.io/upload_images/1001659-0270afa6180253e3.png?imageMogr2/auto-orient/strip|imageView2/2/w/20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6FD12B" id="矩形 46" o:spid="_x0000_s1026" alt="https://upload-images.jianshu.io/upload_images/1001659-0270afa6180253e3.png?imageMogr2/auto-orient/strip|imageView2/2/w/207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5Bg+jxwDAABG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9F5629" w:rsidRPr="009F5629" w:rsidRDefault="009F5629" w:rsidP="009F5629">
      <w:pPr>
        <w:widowControl/>
        <w:shd w:val="clear" w:color="auto" w:fill="F9F9F9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9F5629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HTML</w:t>
      </w:r>
      <w:r w:rsidRPr="009F5629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源码效果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第二个例子：</w:t>
      </w:r>
    </w:p>
    <w:p w:rsidR="009F5629" w:rsidRPr="009F5629" w:rsidRDefault="009F5629" w:rsidP="009F5629">
      <w:pPr>
        <w:widowControl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  <w:r w:rsidRPr="009F5629">
        <w:rPr>
          <w:rFonts w:ascii="Segoe UI Emoji" w:eastAsia="宋体" w:hAnsi="Segoe UI Emoji" w:cs="宋体"/>
          <w:noProof/>
          <w:color w:val="404040"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5" name="矩形 45" descr="https://upload-images.jianshu.io/upload_images/1001659-fc5bf3320d05a673.png?imageMogr2/auto-orient/strip|imageView2/2/w/32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CB46C1" id="矩形 45" o:spid="_x0000_s1026" alt="https://upload-images.jianshu.io/upload_images/1001659-fc5bf3320d05a673.png?imageMogr2/auto-orient/strip|imageView2/2/w/329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F3dUcAgAwAARg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9F5629" w:rsidRPr="009F5629" w:rsidRDefault="009F5629" w:rsidP="009F5629">
      <w:pPr>
        <w:widowControl/>
        <w:shd w:val="clear" w:color="auto" w:fill="F9F9F9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9F5629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HTML</w:t>
      </w:r>
      <w:r w:rsidRPr="009F5629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表格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14. todo list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（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6"/>
          <w:szCs w:val="36"/>
        </w:rPr>
        <w:t>注：简书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6"/>
          <w:szCs w:val="36"/>
        </w:rPr>
        <w:t>Markdown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6"/>
          <w:szCs w:val="36"/>
        </w:rPr>
        <w:t>不支持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6"/>
          <w:szCs w:val="36"/>
        </w:rPr>
        <w:t>todo list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）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近期任务安排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 [x]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整理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Markdown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手册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- [ ]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改善项目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- [x]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优化首页显示方式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- [x]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修复闪退问题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- [ ]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修复视频卡顿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 [ ] A3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项目修复</w:t>
      </w:r>
    </w:p>
    <w:p w:rsidR="009F5629" w:rsidRPr="009F5629" w:rsidRDefault="009F5629" w:rsidP="009F562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- [x] </w:t>
      </w:r>
      <w:r w:rsidRPr="009F562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修复数值错误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效果：</w:t>
      </w:r>
    </w:p>
    <w:p w:rsidR="009F5629" w:rsidRPr="009F5629" w:rsidRDefault="009F5629" w:rsidP="009F5629">
      <w:pPr>
        <w:widowControl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  <w:r w:rsidRPr="009F5629">
        <w:rPr>
          <w:rFonts w:ascii="Segoe UI Emoji" w:eastAsia="宋体" w:hAnsi="Segoe UI Emoji" w:cs="宋体"/>
          <w:noProof/>
          <w:color w:val="404040"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4" name="矩形 44" descr="https://upload-images.jianshu.io/upload_images/1001659-420fea3d68612ca5.png?imageMogr2/auto-orient/strip|imageView2/2/w/25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2E2992" id="矩形 44" o:spid="_x0000_s1026" alt="https://upload-images.jianshu.io/upload_images/1001659-420fea3d68612ca5.png?imageMogr2/auto-orient/strip|imageView2/2/w/257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xmPnnHgMAAEY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9F5629" w:rsidRPr="009F5629" w:rsidRDefault="009F5629" w:rsidP="009F5629">
      <w:pPr>
        <w:widowControl/>
        <w:shd w:val="clear" w:color="auto" w:fill="F9F9F9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9F5629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todo list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15.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时序图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（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6"/>
          <w:szCs w:val="36"/>
        </w:rPr>
        <w:t>注：简书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6"/>
          <w:szCs w:val="36"/>
        </w:rPr>
        <w:t>Markdown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6"/>
          <w:szCs w:val="36"/>
        </w:rPr>
        <w:t>不支持时序图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）</w:t>
      </w:r>
    </w:p>
    <w:p w:rsidR="009F5629" w:rsidRPr="009F5629" w:rsidRDefault="009F5629" w:rsidP="009F5629">
      <w:pPr>
        <w:widowControl/>
        <w:numPr>
          <w:ilvl w:val="0"/>
          <w:numId w:val="15"/>
        </w:numPr>
        <w:shd w:val="clear" w:color="auto" w:fill="FAFAFA"/>
        <w:spacing w:before="100" w:before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hyperlink r:id="rId28" w:tgtFrame="_blank" w:history="1">
        <w:r w:rsidRPr="009F5629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时序图语法</w:t>
        </w:r>
      </w:hyperlink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代码：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```sequence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 xml:space="preserve">participant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客户端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as A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 xml:space="preserve">participant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服务端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as B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 xml:space="preserve">participant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通行证中心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as C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Note over A: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用户输入通行证账号、密码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 xml:space="preserve">A-&gt;C: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发送账号、密码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Note over C: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验证账号、密码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C--&gt;&gt;A: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返回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token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A-&gt;B: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发送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token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B-&gt;C: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验证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token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C--&gt;&gt;B: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验证成功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B--&gt;&gt;A: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登陆成功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Note left of A: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左边注释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B-&gt;B: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自交互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Note right of C: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右边注释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```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效果：</w:t>
      </w:r>
    </w:p>
    <w:p w:rsidR="009F5629" w:rsidRPr="009F5629" w:rsidRDefault="009F5629" w:rsidP="009F5629">
      <w:pPr>
        <w:widowControl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  <w:r w:rsidRPr="009F5629">
        <w:rPr>
          <w:rFonts w:ascii="Segoe UI Emoji" w:eastAsia="宋体" w:hAnsi="Segoe UI Emoji" w:cs="宋体"/>
          <w:noProof/>
          <w:color w:val="404040"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3" name="矩形 43" descr="https://upload-images.jianshu.io/upload_images/1001659-64faecc6a368b855.png?imageMogr2/auto-orient/strip|imageView2/2/w/52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F9E58" id="矩形 43" o:spid="_x0000_s1026" alt="https://upload-images.jianshu.io/upload_images/1001659-64faecc6a368b855.png?imageMogr2/auto-orient/strip|imageView2/2/w/529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9+sRJh8DAABG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9F5629" w:rsidRPr="009F5629" w:rsidRDefault="009F5629" w:rsidP="009F5629">
      <w:pPr>
        <w:widowControl/>
        <w:shd w:val="clear" w:color="auto" w:fill="F9F9F9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9F5629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时序图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16.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流程图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（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6"/>
          <w:szCs w:val="36"/>
        </w:rPr>
        <w:t>注：简书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6"/>
          <w:szCs w:val="36"/>
        </w:rPr>
        <w:t>Markdown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6"/>
          <w:szCs w:val="36"/>
        </w:rPr>
        <w:t>不支持流程图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）</w:t>
      </w:r>
    </w:p>
    <w:p w:rsidR="009F5629" w:rsidRPr="009F5629" w:rsidRDefault="009F5629" w:rsidP="009F5629">
      <w:pPr>
        <w:widowControl/>
        <w:numPr>
          <w:ilvl w:val="0"/>
          <w:numId w:val="16"/>
        </w:numPr>
        <w:shd w:val="clear" w:color="auto" w:fill="FAFAFA"/>
        <w:spacing w:before="100" w:before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hyperlink r:id="rId29" w:tgtFrame="_blank" w:history="1">
        <w:r w:rsidRPr="009F5629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流程图语法</w:t>
        </w:r>
      </w:hyperlink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```flow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 xml:space="preserve">st=&gt;start: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开始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 xml:space="preserve">io=&gt;inputoutput: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验证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 xml:space="preserve">op=&gt;operation: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选项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 xml:space="preserve">cond=&gt;condition: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是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或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否？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 xml:space="preserve">sub=&gt;subroutine: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子程序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 xml:space="preserve">e=&gt;end: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结束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st-&gt;io-&gt;op-&gt;cond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cond(yes)-&gt;e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cond(no)-&gt;sub-&gt;io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```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效果：</w:t>
      </w:r>
    </w:p>
    <w:p w:rsidR="009F5629" w:rsidRPr="009F5629" w:rsidRDefault="009F5629" w:rsidP="009F5629">
      <w:pPr>
        <w:widowControl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  <w:r w:rsidRPr="009F5629">
        <w:rPr>
          <w:rFonts w:ascii="Segoe UI Emoji" w:eastAsia="宋体" w:hAnsi="Segoe UI Emoji" w:cs="宋体"/>
          <w:noProof/>
          <w:color w:val="404040"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2" name="矩形 42" descr="https://upload-images.jianshu.io/upload_images/1001659-c405b4a255236f33.png?imageMogr2/auto-orient/strip|imageView2/2/w/49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D75EC" id="矩形 42" o:spid="_x0000_s1026" alt="https://upload-images.jianshu.io/upload_images/1001659-c405b4a255236f33.png?imageMogr2/auto-orient/strip|imageView2/2/w/492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10Ty9B8DAABG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9F5629" w:rsidRPr="009F5629" w:rsidRDefault="009F5629" w:rsidP="009F5629">
      <w:pPr>
        <w:widowControl/>
        <w:shd w:val="clear" w:color="auto" w:fill="F9F9F9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9F5629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流程图</w:t>
      </w:r>
    </w:p>
    <w:p w:rsidR="009F5629" w:rsidRPr="009F5629" w:rsidRDefault="009F5629" w:rsidP="009F5629">
      <w:pPr>
        <w:widowControl/>
        <w:shd w:val="clear" w:color="auto" w:fill="F9F9F9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17.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甘特图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 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（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6"/>
          <w:szCs w:val="36"/>
        </w:rPr>
        <w:t>注：简书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6"/>
          <w:szCs w:val="36"/>
        </w:rPr>
        <w:t>Markdown</w:t>
      </w:r>
      <w:r w:rsidRPr="009F5629">
        <w:rPr>
          <w:rFonts w:ascii="Segoe UI Emoji" w:eastAsia="宋体" w:hAnsi="Segoe UI Emoji" w:cs="宋体"/>
          <w:b/>
          <w:bCs/>
          <w:i/>
          <w:iCs/>
          <w:color w:val="404040"/>
          <w:kern w:val="0"/>
          <w:sz w:val="36"/>
          <w:szCs w:val="36"/>
        </w:rPr>
        <w:t>不支持甘特图</w:t>
      </w:r>
      <w:r w:rsidRPr="009F5629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）</w:t>
      </w:r>
    </w:p>
    <w:p w:rsidR="009F5629" w:rsidRPr="009F5629" w:rsidRDefault="009F5629" w:rsidP="009F5629">
      <w:pPr>
        <w:widowControl/>
        <w:numPr>
          <w:ilvl w:val="0"/>
          <w:numId w:val="17"/>
        </w:numPr>
        <w:shd w:val="clear" w:color="auto" w:fill="FAFAFA"/>
        <w:spacing w:before="100" w:before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hyperlink r:id="rId30" w:anchor="configuration41" w:tgtFrame="_blank" w:history="1">
        <w:r w:rsidRPr="009F5629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甘特图语法</w:t>
        </w:r>
      </w:hyperlink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```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gantt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dateFormat YYYY-MM-DD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 xml:space="preserve">title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产品计划表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 xml:space="preserve">section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初期阶段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明确需求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: 2017-03-01, 10d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 xml:space="preserve">section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中期阶段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跟进开发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: 2017-03-11, 9d</w:t>
      </w:r>
      <w:bookmarkStart w:id="1" w:name="_GoBack"/>
      <w:bookmarkEnd w:id="1"/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 xml:space="preserve">section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后期阶段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抽查测试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: 2017-03-20, 9d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```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效果：</w:t>
      </w:r>
    </w:p>
    <w:p w:rsidR="009F5629" w:rsidRPr="009F5629" w:rsidRDefault="009F5629" w:rsidP="009F5629">
      <w:pPr>
        <w:widowControl/>
        <w:shd w:val="clear" w:color="auto" w:fill="E6E6E6"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  <w:r w:rsidRPr="009F5629">
        <w:rPr>
          <w:rFonts w:ascii="Segoe UI Emoji" w:eastAsia="宋体" w:hAnsi="Segoe UI Emoji" w:cs="宋体"/>
          <w:noProof/>
          <w:color w:val="404040"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1" name="矩形 41" descr="https://www.jianshu.com/p/8c1b2b39deb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3C6EAC" id="矩形 41" o:spid="_x0000_s1026" alt="https://www.jianshu.com/p/8c1b2b39deb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Ti5ftoCAADl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9F5629" w:rsidRPr="009F5629" w:rsidRDefault="009F5629" w:rsidP="009F5629">
      <w:pPr>
        <w:widowControl/>
        <w:shd w:val="clear" w:color="auto" w:fill="F9F9F9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9F5629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甘特图</w:t>
      </w:r>
    </w:p>
    <w:p w:rsidR="009F5629" w:rsidRPr="009F5629" w:rsidRDefault="009F5629" w:rsidP="009F5629">
      <w:pPr>
        <w:widowControl/>
        <w:shd w:val="clear" w:color="auto" w:fill="F9F9F9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pict>
          <v:rect id="_x0000_i1051" style="width:0;height:0" o:hralign="center" o:hrstd="t" o:hr="t" fillcolor="#a0a0a0" stroked="f"/>
        </w:pict>
      </w:r>
    </w:p>
    <w:p w:rsidR="009F5629" w:rsidRPr="009F5629" w:rsidRDefault="009F5629" w:rsidP="009F5629">
      <w:pPr>
        <w:widowControl/>
        <w:numPr>
          <w:ilvl w:val="0"/>
          <w:numId w:val="18"/>
        </w:numPr>
        <w:shd w:val="clear" w:color="auto" w:fill="F9F9F9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Markdown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是一种纯文本标记语言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hyperlink r:id="rId31" w:anchor="fnref1" w:history="1">
        <w:r w:rsidRPr="009F5629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↩</w:t>
        </w:r>
      </w:hyperlink>
    </w:p>
    <w:p w:rsidR="009F5629" w:rsidRPr="009F5629" w:rsidRDefault="009F5629" w:rsidP="009F5629">
      <w:pPr>
        <w:widowControl/>
        <w:numPr>
          <w:ilvl w:val="0"/>
          <w:numId w:val="18"/>
        </w:numPr>
        <w:shd w:val="clear" w:color="auto" w:fill="F9F9F9"/>
        <w:spacing w:after="300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HyperText Markup Language 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超文本标记语言</w:t>
      </w:r>
      <w:r w:rsidRPr="009F562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hyperlink r:id="rId32" w:anchor="fnref2" w:history="1">
        <w:r w:rsidRPr="009F5629">
          <w:rPr>
            <w:rFonts w:ascii="Segoe UI Emoji" w:eastAsia="宋体" w:hAnsi="Segoe UI Emoji" w:cs="宋体"/>
            <w:color w:val="0681D0"/>
            <w:kern w:val="0"/>
            <w:sz w:val="24"/>
            <w:szCs w:val="24"/>
            <w:u w:val="single"/>
          </w:rPr>
          <w:t>↩</w:t>
        </w:r>
      </w:hyperlink>
    </w:p>
    <w:sectPr w:rsidR="009F5629" w:rsidRPr="009F5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629" w:rsidRDefault="009F5629" w:rsidP="009F5629">
      <w:r>
        <w:separator/>
      </w:r>
    </w:p>
  </w:endnote>
  <w:endnote w:type="continuationSeparator" w:id="0">
    <w:p w:rsidR="009F5629" w:rsidRDefault="009F5629" w:rsidP="009F5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PingFangSC-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629" w:rsidRDefault="009F5629" w:rsidP="009F5629">
      <w:r>
        <w:separator/>
      </w:r>
    </w:p>
  </w:footnote>
  <w:footnote w:type="continuationSeparator" w:id="0">
    <w:p w:rsidR="009F5629" w:rsidRDefault="009F5629" w:rsidP="009F5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9732E"/>
    <w:multiLevelType w:val="multilevel"/>
    <w:tmpl w:val="0A94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93CC7"/>
    <w:multiLevelType w:val="multilevel"/>
    <w:tmpl w:val="9D880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83DFB"/>
    <w:multiLevelType w:val="multilevel"/>
    <w:tmpl w:val="0EA0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B74EFC"/>
    <w:multiLevelType w:val="multilevel"/>
    <w:tmpl w:val="DA5A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11C48"/>
    <w:multiLevelType w:val="multilevel"/>
    <w:tmpl w:val="7074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224665"/>
    <w:multiLevelType w:val="multilevel"/>
    <w:tmpl w:val="AFB2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CC7F76"/>
    <w:multiLevelType w:val="multilevel"/>
    <w:tmpl w:val="6E760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DD700D"/>
    <w:multiLevelType w:val="multilevel"/>
    <w:tmpl w:val="0380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E12953"/>
    <w:multiLevelType w:val="multilevel"/>
    <w:tmpl w:val="15C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FB720D"/>
    <w:multiLevelType w:val="multilevel"/>
    <w:tmpl w:val="703C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29788C"/>
    <w:multiLevelType w:val="multilevel"/>
    <w:tmpl w:val="CEC4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C91194"/>
    <w:multiLevelType w:val="multilevel"/>
    <w:tmpl w:val="021C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0161BF"/>
    <w:multiLevelType w:val="multilevel"/>
    <w:tmpl w:val="34C6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052FA3"/>
    <w:multiLevelType w:val="multilevel"/>
    <w:tmpl w:val="701A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2728AB"/>
    <w:multiLevelType w:val="multilevel"/>
    <w:tmpl w:val="D89089AC"/>
    <w:lvl w:ilvl="0">
      <w:start w:val="19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B6739E"/>
    <w:multiLevelType w:val="multilevel"/>
    <w:tmpl w:val="691A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664B00"/>
    <w:multiLevelType w:val="multilevel"/>
    <w:tmpl w:val="201A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9860BB"/>
    <w:multiLevelType w:val="multilevel"/>
    <w:tmpl w:val="702A6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B00D28"/>
    <w:multiLevelType w:val="multilevel"/>
    <w:tmpl w:val="D304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127A3C"/>
    <w:multiLevelType w:val="multilevel"/>
    <w:tmpl w:val="4960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6"/>
  </w:num>
  <w:num w:numId="5">
    <w:abstractNumId w:val="7"/>
  </w:num>
  <w:num w:numId="6">
    <w:abstractNumId w:val="12"/>
  </w:num>
  <w:num w:numId="7">
    <w:abstractNumId w:val="2"/>
  </w:num>
  <w:num w:numId="8">
    <w:abstractNumId w:val="5"/>
  </w:num>
  <w:num w:numId="9">
    <w:abstractNumId w:val="11"/>
  </w:num>
  <w:num w:numId="10">
    <w:abstractNumId w:val="13"/>
  </w:num>
  <w:num w:numId="11">
    <w:abstractNumId w:val="14"/>
  </w:num>
  <w:num w:numId="12">
    <w:abstractNumId w:val="1"/>
  </w:num>
  <w:num w:numId="13">
    <w:abstractNumId w:val="0"/>
  </w:num>
  <w:num w:numId="14">
    <w:abstractNumId w:val="17"/>
  </w:num>
  <w:num w:numId="15">
    <w:abstractNumId w:val="10"/>
  </w:num>
  <w:num w:numId="16">
    <w:abstractNumId w:val="9"/>
  </w:num>
  <w:num w:numId="17">
    <w:abstractNumId w:val="8"/>
  </w:num>
  <w:num w:numId="18">
    <w:abstractNumId w:val="15"/>
  </w:num>
  <w:num w:numId="19">
    <w:abstractNumId w:val="1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61"/>
    <w:rsid w:val="004120E0"/>
    <w:rsid w:val="0080313B"/>
    <w:rsid w:val="009F5629"/>
    <w:rsid w:val="00BF4C61"/>
    <w:rsid w:val="00FE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D97D5CB-31CA-4B79-8D9C-0D0E2D44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56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F56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F562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56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5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56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F56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F562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F562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9F56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F562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F5629"/>
    <w:rPr>
      <w:color w:val="800080"/>
      <w:u w:val="single"/>
    </w:rPr>
  </w:style>
  <w:style w:type="character" w:customStyle="1" w:styleId="x6-7eb">
    <w:name w:val="x6-7eb"/>
    <w:basedOn w:val="a0"/>
    <w:rsid w:val="009F5629"/>
  </w:style>
  <w:style w:type="character" w:customStyle="1" w:styleId="22gumi">
    <w:name w:val="_22gumi"/>
    <w:basedOn w:val="a0"/>
    <w:rsid w:val="009F5629"/>
  </w:style>
  <w:style w:type="character" w:customStyle="1" w:styleId="fxyr8x">
    <w:name w:val="fxyr8x"/>
    <w:basedOn w:val="a0"/>
    <w:rsid w:val="009F5629"/>
  </w:style>
  <w:style w:type="character" w:customStyle="1" w:styleId="3urwao">
    <w:name w:val="_3urwao"/>
    <w:basedOn w:val="a0"/>
    <w:rsid w:val="009F5629"/>
  </w:style>
  <w:style w:type="character" w:customStyle="1" w:styleId="3tcvn5">
    <w:name w:val="_3tcvn5"/>
    <w:basedOn w:val="a0"/>
    <w:rsid w:val="009F5629"/>
  </w:style>
  <w:style w:type="paragraph" w:styleId="a9">
    <w:name w:val="Normal (Web)"/>
    <w:basedOn w:val="a"/>
    <w:uiPriority w:val="99"/>
    <w:semiHidden/>
    <w:unhideWhenUsed/>
    <w:rsid w:val="009F56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9F5629"/>
    <w:rPr>
      <w:i/>
      <w:iCs/>
    </w:rPr>
  </w:style>
  <w:style w:type="character" w:styleId="ab">
    <w:name w:val="Strong"/>
    <w:basedOn w:val="a0"/>
    <w:uiPriority w:val="22"/>
    <w:qFormat/>
    <w:rsid w:val="009F562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F56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562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F5629"/>
    <w:rPr>
      <w:rFonts w:ascii="宋体" w:eastAsia="宋体" w:hAnsi="宋体" w:cs="宋体"/>
      <w:sz w:val="24"/>
      <w:szCs w:val="24"/>
    </w:rPr>
  </w:style>
  <w:style w:type="character" w:customStyle="1" w:styleId="line-numbers-rows">
    <w:name w:val="line-numbers-rows"/>
    <w:basedOn w:val="a0"/>
    <w:rsid w:val="009F5629"/>
  </w:style>
  <w:style w:type="character" w:customStyle="1" w:styleId="token">
    <w:name w:val="token"/>
    <w:basedOn w:val="a0"/>
    <w:rsid w:val="009F5629"/>
  </w:style>
  <w:style w:type="character" w:customStyle="1" w:styleId="1loh5">
    <w:name w:val="_1loh_5"/>
    <w:basedOn w:val="a0"/>
    <w:rsid w:val="009F5629"/>
  </w:style>
  <w:style w:type="character" w:customStyle="1" w:styleId="3zdmij">
    <w:name w:val="_3zdmij"/>
    <w:basedOn w:val="a0"/>
    <w:rsid w:val="009F5629"/>
  </w:style>
  <w:style w:type="character" w:customStyle="1" w:styleId="2wej6j">
    <w:name w:val="_2wej6j"/>
    <w:basedOn w:val="a0"/>
    <w:rsid w:val="009F5629"/>
  </w:style>
  <w:style w:type="character" w:customStyle="1" w:styleId="xkge7k">
    <w:name w:val="xkge7k"/>
    <w:basedOn w:val="a0"/>
    <w:rsid w:val="009F5629"/>
  </w:style>
  <w:style w:type="character" w:customStyle="1" w:styleId="1zdycu">
    <w:name w:val="_1zdycu"/>
    <w:basedOn w:val="a0"/>
    <w:rsid w:val="009F5629"/>
  </w:style>
  <w:style w:type="character" w:customStyle="1" w:styleId="2-djqu">
    <w:name w:val="_2-djqu"/>
    <w:basedOn w:val="a0"/>
    <w:rsid w:val="009F5629"/>
  </w:style>
  <w:style w:type="character" w:customStyle="1" w:styleId="3tpsl6">
    <w:name w:val="_3tpsl6"/>
    <w:basedOn w:val="a0"/>
    <w:rsid w:val="009F5629"/>
  </w:style>
  <w:style w:type="character" w:customStyle="1" w:styleId="31hjbo">
    <w:name w:val="_31hjbo"/>
    <w:basedOn w:val="a0"/>
    <w:rsid w:val="009F5629"/>
  </w:style>
  <w:style w:type="character" w:customStyle="1" w:styleId="2vh4fr">
    <w:name w:val="_2vh4fr"/>
    <w:basedOn w:val="a0"/>
    <w:rsid w:val="009F5629"/>
  </w:style>
  <w:style w:type="character" w:customStyle="1" w:styleId="1gpnwj">
    <w:name w:val="_1gpnwj"/>
    <w:basedOn w:val="a0"/>
    <w:rsid w:val="009F5629"/>
  </w:style>
  <w:style w:type="character" w:customStyle="1" w:styleId="t-en3x">
    <w:name w:val="t-en3x"/>
    <w:basedOn w:val="a0"/>
    <w:rsid w:val="009F5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9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4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9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62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7164">
                      <w:marLeft w:val="0"/>
                      <w:marRight w:val="15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308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3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3611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06175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62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020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7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74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14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77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38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38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3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2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15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9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2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01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32232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6E6E6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1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19698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6E6E6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12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28853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6E6E6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281917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6E6E6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75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967172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6E6E6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4559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6E6E6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64049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6E6E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8988066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6E6E6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587168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6E6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837143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6E6E6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3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799764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6E6E6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13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1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6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83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EEEEE"/>
                            <w:right w:val="none" w:sz="0" w:space="0" w:color="auto"/>
                          </w:divBdr>
                        </w:div>
                        <w:div w:id="157269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4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1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56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EEEEE"/>
                            <w:right w:val="none" w:sz="0" w:space="0" w:color="auto"/>
                          </w:divBdr>
                        </w:div>
                        <w:div w:id="71566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53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50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25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21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3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06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7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34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33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29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1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3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44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5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7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12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2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66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EEEEE"/>
                            <w:right w:val="none" w:sz="0" w:space="0" w:color="auto"/>
                          </w:divBdr>
                        </w:div>
                        <w:div w:id="93914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26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EEEEE"/>
                            <w:right w:val="none" w:sz="0" w:space="0" w:color="auto"/>
                          </w:divBdr>
                        </w:div>
                        <w:div w:id="91150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5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EEEEE"/>
                            <w:right w:val="none" w:sz="0" w:space="0" w:color="auto"/>
                          </w:divBdr>
                        </w:div>
                        <w:div w:id="1229078098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6E6E6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1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5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31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EEEEE"/>
                            <w:right w:val="none" w:sz="0" w:space="0" w:color="auto"/>
                          </w:divBdr>
                        </w:div>
                        <w:div w:id="1978532263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6E6E6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3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6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5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EEEEE"/>
                            <w:right w:val="none" w:sz="0" w:space="0" w:color="auto"/>
                          </w:divBdr>
                        </w:div>
                        <w:div w:id="466165812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6E6E6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0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8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05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EEEEE"/>
                            <w:right w:val="none" w:sz="0" w:space="0" w:color="auto"/>
                          </w:divBdr>
                        </w:div>
                        <w:div w:id="8069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897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03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166928">
                          <w:marLeft w:val="0"/>
                          <w:marRight w:val="0"/>
                          <w:marTop w:val="24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500303">
                              <w:marLeft w:val="0"/>
                              <w:marRight w:val="0"/>
                              <w:marTop w:val="24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35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11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840110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57371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41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42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6481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9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8106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34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7101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6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78252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04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9227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91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64816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3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3994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96730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26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4149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80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32929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32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1928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0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188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7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7391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09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268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0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5534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53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87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26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212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93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88149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74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093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8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02793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23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1384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37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7436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8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707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66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26623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03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4656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42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404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52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335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0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24499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06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136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0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9809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22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0582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9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16411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27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411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52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9454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34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3517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32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44788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03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55461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13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3189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22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4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193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1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61704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2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373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5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7665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46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9206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59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49415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92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800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16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32397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45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0254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0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9217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6950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2252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41978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26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91524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071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2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24296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95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84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3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15597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999447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0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10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551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1635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34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2650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92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8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ianshu.com/u/de4923b06bfc" TargetMode="External"/><Relationship Id="rId18" Type="http://schemas.openxmlformats.org/officeDocument/2006/relationships/hyperlink" Target="https://www.jianshu.com/" TargetMode="External"/><Relationship Id="rId26" Type="http://schemas.openxmlformats.org/officeDocument/2006/relationships/hyperlink" Target="http://www.forkosh.com/mathtextutoria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ddress@example.co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jianshu.com/" TargetMode="External"/><Relationship Id="rId12" Type="http://schemas.openxmlformats.org/officeDocument/2006/relationships/hyperlink" Target="https://www.jianshu.com/u/de4923b06bfc" TargetMode="External"/><Relationship Id="rId17" Type="http://schemas.openxmlformats.org/officeDocument/2006/relationships/hyperlink" Target="https://www.jianshu.com/" TargetMode="External"/><Relationship Id="rId25" Type="http://schemas.openxmlformats.org/officeDocument/2006/relationships/hyperlink" Target="http://meta.math.stackexchange.com/questions/5020/mathjax-basic-tutorial-and-quick-referenc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zhihu.com/" TargetMode="External"/><Relationship Id="rId20" Type="http://schemas.openxmlformats.org/officeDocument/2006/relationships/hyperlink" Target="http://example.com/" TargetMode="External"/><Relationship Id="rId29" Type="http://schemas.openxmlformats.org/officeDocument/2006/relationships/hyperlink" Target="http://adrai.github.io/flowchart.j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u/de4923b06bfc" TargetMode="External"/><Relationship Id="rId24" Type="http://schemas.openxmlformats.org/officeDocument/2006/relationships/hyperlink" Target="https://www.jianshu.com/p/8c1b2b39deb0" TargetMode="External"/><Relationship Id="rId32" Type="http://schemas.openxmlformats.org/officeDocument/2006/relationships/hyperlink" Target="https://www.jianshu.com/p/8c1b2b39deb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" TargetMode="External"/><Relationship Id="rId23" Type="http://schemas.openxmlformats.org/officeDocument/2006/relationships/hyperlink" Target="https://www.jianshu.com/p/8c1b2b39deb0" TargetMode="External"/><Relationship Id="rId28" Type="http://schemas.openxmlformats.org/officeDocument/2006/relationships/hyperlink" Target="http://bramp.github.io/js-sequence-diagrams/" TargetMode="External"/><Relationship Id="rId10" Type="http://schemas.openxmlformats.org/officeDocument/2006/relationships/hyperlink" Target="https://www.jianshu.com/techareas" TargetMode="External"/><Relationship Id="rId19" Type="http://schemas.openxmlformats.org/officeDocument/2006/relationships/hyperlink" Target="https://www.jianshu.com/" TargetMode="External"/><Relationship Id="rId31" Type="http://schemas.openxmlformats.org/officeDocument/2006/relationships/hyperlink" Target="https://www.jianshu.com/p/8c1b2b39de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vips" TargetMode="External"/><Relationship Id="rId14" Type="http://schemas.openxmlformats.org/officeDocument/2006/relationships/hyperlink" Target="https://www.jianshu.com/u/de4923b06bfc" TargetMode="External"/><Relationship Id="rId22" Type="http://schemas.openxmlformats.org/officeDocument/2006/relationships/hyperlink" Target="https://www.jianshu.com/p/8c1b2b39deb0" TargetMode="External"/><Relationship Id="rId27" Type="http://schemas.openxmlformats.org/officeDocument/2006/relationships/hyperlink" Target="http://www.forkosh.com/mathtex.html" TargetMode="External"/><Relationship Id="rId30" Type="http://schemas.openxmlformats.org/officeDocument/2006/relationships/hyperlink" Target="http://knsv.github.io/mermaid/" TargetMode="External"/><Relationship Id="rId8" Type="http://schemas.openxmlformats.org/officeDocument/2006/relationships/hyperlink" Target="https://www.jianshu.com/apps?utm_medium=desktop&amp;utm_source=navbar-app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1822</Words>
  <Characters>10392</Characters>
  <Application>Microsoft Office Word</Application>
  <DocSecurity>0</DocSecurity>
  <Lines>86</Lines>
  <Paragraphs>24</Paragraphs>
  <ScaleCrop>false</ScaleCrop>
  <Company/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2023-04-21T19:53:00Z</dcterms:created>
  <dcterms:modified xsi:type="dcterms:W3CDTF">2023-04-21T20:45:00Z</dcterms:modified>
</cp:coreProperties>
</file>